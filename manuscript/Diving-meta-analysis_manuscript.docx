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D6BF7" w14:textId="10B4E1E1" w:rsidR="00961928" w:rsidRPr="00961928" w:rsidRDefault="00961928" w:rsidP="00961928">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Introduction</w:t>
      </w:r>
    </w:p>
    <w:p w14:paraId="23B666AC" w14:textId="700096D7" w:rsidR="00A708D9" w:rsidRDefault="00A708D9" w:rsidP="00A708D9">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 </w:instrText>
      </w:r>
      <w:r w:rsidR="004F2092">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4F2092">
        <w:rPr>
          <w:rFonts w:ascii="Times New Roman" w:hAnsi="Times New Roman" w:cs="Times New Roman"/>
          <w:sz w:val="24"/>
          <w:szCs w:val="24"/>
        </w:rPr>
        <w:instrText xml:space="preserve"> ADDIN EN.CITE.DATA </w:instrText>
      </w:r>
      <w:r w:rsidR="004F2092">
        <w:rPr>
          <w:rFonts w:ascii="Times New Roman" w:hAnsi="Times New Roman" w:cs="Times New Roman"/>
          <w:sz w:val="24"/>
          <w:szCs w:val="24"/>
        </w:rPr>
      </w:r>
      <w:r w:rsidR="004F2092">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4F2092">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11C6024A" w:rsidR="007F27DC" w:rsidRDefault="00AE6208" w:rsidP="001849B8">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blood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r w:rsidR="007F27DC">
        <w:rPr>
          <w:rFonts w:ascii="Times New Roman" w:hAnsi="Times New Roman" w:cs="Times New Roman"/>
          <w:i/>
          <w:iCs/>
          <w:color w:val="000000"/>
          <w:sz w:val="24"/>
          <w:szCs w:val="24"/>
          <w:shd w:val="clear" w:color="auto" w:fill="FFFFFF"/>
        </w:rPr>
        <w:t>Mauremys caspica leprosa</w:t>
      </w:r>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417161">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2F50C6">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AE3E85">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Elusor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69243EB6" w14:textId="00AAB9B1" w:rsidR="00262804" w:rsidRPr="00E063C0" w:rsidRDefault="000519C8" w:rsidP="00262804">
      <w:pPr>
        <w:pStyle w:val="Default"/>
        <w:spacing w:line="276" w:lineRule="auto"/>
        <w:ind w:firstLine="720"/>
        <w:jc w:val="both"/>
        <w:rPr>
          <w:shd w:val="clear" w:color="auto" w:fill="FFFFFF"/>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E063C0" w:rsidRPr="00E063C0">
        <w:rPr>
          <w:shd w:val="clear" w:color="auto" w:fill="FFFFFF"/>
        </w:rPr>
        <w:t>.</w:t>
      </w:r>
      <w:r w:rsidRPr="00E063C0">
        <w:rPr>
          <w:shd w:val="clear" w:color="auto" w:fill="FFFFFF"/>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p>
    <w:p w14:paraId="3759E0F8" w14:textId="41A52A66" w:rsidR="00DF66E6" w:rsidRPr="00E063C0" w:rsidRDefault="00262804" w:rsidP="00262804">
      <w:pPr>
        <w:pStyle w:val="Default"/>
        <w:spacing w:line="276" w:lineRule="auto"/>
        <w:jc w:val="both"/>
        <w:rPr>
          <w:bCs/>
        </w:rPr>
      </w:pPr>
      <w:r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Pr="00E063C0">
        <w:rPr>
          <w:bCs/>
        </w:rPr>
        <w:t xml:space="preserve">. In contrast </w:t>
      </w:r>
      <w:r w:rsidR="00B848D8" w:rsidRPr="00E063C0">
        <w:rPr>
          <w:bCs/>
        </w:rPr>
        <w:t>to</w:t>
      </w:r>
      <w:r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E063C0">
        <w:rPr>
          <w:bCs/>
        </w:rPr>
        <w:t>ing animals</w:t>
      </w:r>
      <w:r w:rsidR="000B7A78" w:rsidRPr="00E063C0">
        <w:rPr>
          <w:bCs/>
        </w:rPr>
        <w:t xml:space="preserve"> not only have larger reservoirs of oxygen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E71CAC">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w:t>
      </w:r>
      <w:r w:rsidR="00E71CAC">
        <w:lastRenderedPageBreak/>
        <w:t xml:space="preserve">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DE2DAE9" w:rsidR="000C176F" w:rsidRPr="00E063C0" w:rsidRDefault="004F2092" w:rsidP="00E71CAC">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predator-avoidance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 xml:space="preserve">(i)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0C176F">
      <w:pPr>
        <w:pStyle w:val="Default"/>
        <w:spacing w:line="276" w:lineRule="auto"/>
        <w:jc w:val="both"/>
      </w:pPr>
    </w:p>
    <w:p w14:paraId="42A41CCA" w14:textId="65B49049" w:rsidR="00776FAE" w:rsidRDefault="00776FAE" w:rsidP="004E3B0B">
      <w:pPr>
        <w:rPr>
          <w:rFonts w:ascii="Times New Roman" w:hAnsi="Times New Roman" w:cs="Times New Roman"/>
          <w:b/>
          <w:bCs/>
          <w:sz w:val="24"/>
          <w:szCs w:val="24"/>
          <w:lang w:val="en-US"/>
        </w:rPr>
      </w:pPr>
    </w:p>
    <w:p w14:paraId="5B102692" w14:textId="15A49804" w:rsidR="002A19AE" w:rsidRDefault="002A19AE" w:rsidP="004E3B0B">
      <w:pPr>
        <w:rPr>
          <w:rFonts w:ascii="Times New Roman" w:hAnsi="Times New Roman" w:cs="Times New Roman"/>
          <w:b/>
          <w:bCs/>
          <w:sz w:val="24"/>
          <w:szCs w:val="24"/>
          <w:lang w:val="en-US"/>
        </w:rPr>
      </w:pPr>
    </w:p>
    <w:p w14:paraId="66689749" w14:textId="77777777" w:rsidR="002A19AE" w:rsidRDefault="002A19AE" w:rsidP="004E3B0B">
      <w:pPr>
        <w:rPr>
          <w:rFonts w:ascii="Times New Roman" w:hAnsi="Times New Roman" w:cs="Times New Roman"/>
          <w:b/>
          <w:bCs/>
          <w:sz w:val="24"/>
          <w:szCs w:val="24"/>
          <w:lang w:val="en-US"/>
        </w:rPr>
      </w:pPr>
    </w:p>
    <w:p w14:paraId="5C92DE50" w14:textId="5B4D618C" w:rsidR="004E3B0B" w:rsidRDefault="004E3B0B" w:rsidP="004E3B0B">
      <w:pPr>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1BBA4048" w14:textId="5029637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1C8FCEC1" w14:textId="1A8B4955" w:rsidR="008D5249" w:rsidRDefault="008D5249" w:rsidP="004E3B0B">
      <w:pPr>
        <w:rPr>
          <w:rFonts w:ascii="Times New Roman" w:hAnsi="Times New Roman" w:cs="Times New Roman"/>
          <w:i/>
          <w:iCs/>
          <w:sz w:val="24"/>
          <w:szCs w:val="24"/>
          <w:lang w:val="en-US"/>
        </w:rPr>
      </w:pPr>
    </w:p>
    <w:p w14:paraId="01A6F13E" w14:textId="103D5919" w:rsidR="00784BE9" w:rsidRDefault="00784BE9" w:rsidP="004E3B0B">
      <w:pPr>
        <w:rPr>
          <w:rFonts w:ascii="Times New Roman" w:hAnsi="Times New Roman" w:cs="Times New Roman"/>
          <w:i/>
          <w:iCs/>
          <w:sz w:val="24"/>
          <w:szCs w:val="24"/>
          <w:lang w:val="en-US"/>
        </w:rPr>
      </w:pPr>
      <w:r>
        <w:rPr>
          <w:rFonts w:ascii="Times New Roman" w:hAnsi="Times New Roman" w:cs="Times New Roman"/>
          <w:i/>
          <w:iCs/>
          <w:sz w:val="24"/>
          <w:szCs w:val="24"/>
          <w:lang w:val="en-US"/>
        </w:rPr>
        <w:t>Eligibility criteria</w:t>
      </w:r>
    </w:p>
    <w:p w14:paraId="6DDF0444" w14:textId="3602B4E6" w:rsidR="00784BE9" w:rsidRDefault="00784BE9" w:rsidP="000B49FB">
      <w:pPr>
        <w:spacing w:after="60"/>
        <w:rPr>
          <w:rFonts w:ascii="Times New Roman" w:hAnsi="Times New Roman" w:cs="Times New Roman"/>
          <w:i/>
          <w:iCs/>
          <w:sz w:val="24"/>
          <w:szCs w:val="24"/>
          <w:lang w:val="en-US"/>
        </w:rPr>
      </w:pPr>
      <w:r>
        <w:rPr>
          <w:rFonts w:ascii="Times New Roman" w:hAnsi="Times New Roman" w:cs="Times New Roman"/>
          <w:i/>
          <w:iCs/>
          <w:sz w:val="24"/>
          <w:szCs w:val="24"/>
          <w:lang w:val="en-US"/>
        </w:rPr>
        <w:tab/>
        <w:t>Study design</w:t>
      </w:r>
    </w:p>
    <w:p w14:paraId="6CE9C089" w14:textId="2447323E" w:rsidR="00D27F80" w:rsidRDefault="00784BE9" w:rsidP="000B49FB">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included </w:t>
      </w:r>
      <w:r w:rsidR="00D27F80">
        <w:rPr>
          <w:rFonts w:ascii="Times New Roman" w:hAnsi="Times New Roman" w:cs="Times New Roman"/>
          <w:sz w:val="24"/>
          <w:szCs w:val="24"/>
          <w:lang w:val="en-US"/>
        </w:rPr>
        <w:t xml:space="preserve">experimental </w:t>
      </w:r>
      <w:r>
        <w:rPr>
          <w:rFonts w:ascii="Times New Roman" w:hAnsi="Times New Roman" w:cs="Times New Roman"/>
          <w:sz w:val="24"/>
          <w:szCs w:val="24"/>
          <w:lang w:val="en-US"/>
        </w:rPr>
        <w:t>studies which measured dive durations (i.e. minutes submerged) in diving vertebrates at two more water temperatures. When dive durations were measured at multiple temperatures, we took each control-treatment pairwise comparison</w:t>
      </w:r>
      <w:r w:rsidR="008B25E0">
        <w:rPr>
          <w:rFonts w:ascii="Times New Roman" w:hAnsi="Times New Roman" w:cs="Times New Roman"/>
          <w:sz w:val="24"/>
          <w:szCs w:val="24"/>
          <w:lang w:val="en-US"/>
        </w:rPr>
        <w:t>s</w:t>
      </w:r>
      <w:r>
        <w:rPr>
          <w:rFonts w:ascii="Times New Roman" w:hAnsi="Times New Roman" w:cs="Times New Roman"/>
          <w:sz w:val="24"/>
          <w:szCs w:val="24"/>
          <w:lang w:val="en-US"/>
        </w:rPr>
        <w:t xml:space="preserve">, where the cooler temperature was considered the control and the warmer temperature was considered the treatment. The difference between control-treatment pairwise comparisons was calculated (i.e. </w:t>
      </w:r>
      <w:r>
        <w:rPr>
          <w:rFonts w:ascii="Calibri" w:hAnsi="Calibri" w:cs="Calibri"/>
          <w:sz w:val="24"/>
          <w:szCs w:val="24"/>
          <w:lang w:val="en-US"/>
        </w:rPr>
        <w:t>Δ</w:t>
      </w:r>
      <w:r>
        <w:rPr>
          <w:rFonts w:ascii="Times New Roman" w:hAnsi="Times New Roman" w:cs="Times New Roman"/>
          <w:sz w:val="24"/>
          <w:szCs w:val="24"/>
          <w:lang w:val="en-US"/>
        </w:rPr>
        <w:t xml:space="preserve">T) to test </w:t>
      </w:r>
      <w:r w:rsidR="007D6E51">
        <w:rPr>
          <w:rFonts w:ascii="Times New Roman" w:hAnsi="Times New Roman" w:cs="Times New Roman"/>
          <w:sz w:val="24"/>
          <w:szCs w:val="24"/>
          <w:lang w:val="en-US"/>
        </w:rPr>
        <w:t>if</w:t>
      </w:r>
      <w:r>
        <w:rPr>
          <w:rFonts w:ascii="Times New Roman" w:hAnsi="Times New Roman" w:cs="Times New Roman"/>
          <w:sz w:val="24"/>
          <w:szCs w:val="24"/>
          <w:lang w:val="en-US"/>
        </w:rPr>
        <w:t xml:space="preserve"> the magnitude of temperature </w:t>
      </w:r>
      <w:r w:rsidR="007D6E51">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mattered</w:t>
      </w:r>
      <w:r w:rsidRPr="00784BE9">
        <w:rPr>
          <w:rFonts w:ascii="Times New Roman" w:hAnsi="Times New Roman" w:cs="Times New Roman"/>
          <w:sz w:val="24"/>
          <w:szCs w:val="24"/>
          <w:lang w:val="en-US"/>
        </w:rPr>
        <w:t>.</w:t>
      </w:r>
      <w:r w:rsidRPr="00784BE9">
        <w:rPr>
          <w:rFonts w:ascii="Times New Roman" w:hAnsi="Times New Roman" w:cs="Times New Roman"/>
          <w:b/>
          <w:bCs/>
          <w:sz w:val="24"/>
          <w:szCs w:val="24"/>
          <w:lang w:val="en-US"/>
        </w:rPr>
        <w:t xml:space="preserve"> [acute vs. chronic temperature treatments]</w:t>
      </w:r>
      <w:r w:rsidR="00D27F80">
        <w:rPr>
          <w:rFonts w:ascii="Times New Roman" w:hAnsi="Times New Roman" w:cs="Times New Roman"/>
          <w:b/>
          <w:bCs/>
          <w:sz w:val="24"/>
          <w:szCs w:val="24"/>
          <w:lang w:val="en-US"/>
        </w:rPr>
        <w:t xml:space="preserve"> </w:t>
      </w:r>
      <w:r w:rsidR="00D27F80">
        <w:rPr>
          <w:rFonts w:ascii="Times New Roman" w:hAnsi="Times New Roman" w:cs="Times New Roman"/>
          <w:sz w:val="24"/>
          <w:szCs w:val="24"/>
          <w:lang w:val="en-US"/>
        </w:rPr>
        <w:t xml:space="preserve">We also included field studies where dive durations were measured </w:t>
      </w:r>
      <w:r w:rsidR="008B25E0">
        <w:rPr>
          <w:rFonts w:ascii="Times New Roman" w:hAnsi="Times New Roman" w:cs="Times New Roman"/>
          <w:sz w:val="24"/>
          <w:szCs w:val="24"/>
          <w:lang w:val="en-US"/>
        </w:rPr>
        <w:t>i</w:t>
      </w:r>
      <w:r w:rsidR="00D27F80">
        <w:rPr>
          <w:rFonts w:ascii="Times New Roman" w:hAnsi="Times New Roman" w:cs="Times New Roman"/>
          <w:sz w:val="24"/>
          <w:szCs w:val="24"/>
          <w:lang w:val="en-US"/>
        </w:rPr>
        <w:t xml:space="preserve">n free-ranging animals across one or more seasons using biotelemetry tags (e.g. </w:t>
      </w:r>
      <w:r w:rsidR="00D27F80">
        <w:rPr>
          <w:rFonts w:ascii="Times New Roman" w:hAnsi="Times New Roman" w:cs="Times New Roman"/>
          <w:b/>
          <w:bCs/>
          <w:sz w:val="24"/>
          <w:szCs w:val="24"/>
          <w:lang w:val="en-US"/>
        </w:rPr>
        <w:t>list examples</w:t>
      </w:r>
      <w:r w:rsidR="00D27F80">
        <w:rPr>
          <w:rFonts w:ascii="Times New Roman" w:hAnsi="Times New Roman" w:cs="Times New Roman"/>
          <w:sz w:val="24"/>
          <w:szCs w:val="24"/>
          <w:lang w:val="en-US"/>
        </w:rPr>
        <w:t xml:space="preserve">). Field studies needed to couple dive </w:t>
      </w:r>
      <w:r w:rsidR="008B25E0">
        <w:rPr>
          <w:rFonts w:ascii="Times New Roman" w:hAnsi="Times New Roman" w:cs="Times New Roman"/>
          <w:sz w:val="24"/>
          <w:szCs w:val="24"/>
          <w:lang w:val="en-US"/>
        </w:rPr>
        <w:t xml:space="preserve">duration </w:t>
      </w:r>
      <w:r w:rsidR="00D27F80">
        <w:rPr>
          <w:rFonts w:ascii="Times New Roman" w:hAnsi="Times New Roman" w:cs="Times New Roman"/>
          <w:sz w:val="24"/>
          <w:szCs w:val="24"/>
          <w:lang w:val="en-US"/>
        </w:rPr>
        <w:t>recordings with either direct body temperature measures or water temperature measurements (assuming animal body temperature equaled water temperature). Studies on leatherback turtles (</w:t>
      </w:r>
      <w:r w:rsidR="00D27F80">
        <w:rPr>
          <w:rFonts w:ascii="Times New Roman" w:hAnsi="Times New Roman" w:cs="Times New Roman"/>
          <w:i/>
          <w:iCs/>
          <w:sz w:val="24"/>
          <w:szCs w:val="24"/>
          <w:lang w:val="en-US"/>
        </w:rPr>
        <w:t xml:space="preserve">Dermochelys </w:t>
      </w:r>
      <w:r w:rsidR="00D27F80" w:rsidRPr="00EE7F28">
        <w:rPr>
          <w:rFonts w:ascii="Times New Roman" w:hAnsi="Times New Roman" w:cs="Times New Roman"/>
          <w:i/>
          <w:iCs/>
          <w:sz w:val="24"/>
          <w:szCs w:val="24"/>
          <w:lang w:val="en-US"/>
        </w:rPr>
        <w:t>coriacea</w:t>
      </w:r>
      <w:r w:rsidR="00D27F80">
        <w:rPr>
          <w:rFonts w:ascii="Times New Roman" w:hAnsi="Times New Roman" w:cs="Times New Roman"/>
          <w:sz w:val="24"/>
          <w:szCs w:val="24"/>
          <w:lang w:val="en-US"/>
        </w:rPr>
        <w:t xml:space="preserve">) were excluded because they are functionally endothermic </w:t>
      </w:r>
      <w:r w:rsidR="00D27F80">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PjxSZWNOdW0+MzA5PC9SZWNOdW0+PFByZWZpeD5OPTI0YDsgPC9QcmVmaXg+PERpc3BsYXlUZXh0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=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r>
      <w:r w:rsidR="00D27F80">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(N=24; Bostrom and Jones, 2007; Southwood et al., 2005)</w:t>
      </w:r>
      <w:r w:rsidR="00D27F80">
        <w:rPr>
          <w:rFonts w:ascii="Times New Roman" w:hAnsi="Times New Roman" w:cs="Times New Roman"/>
          <w:sz w:val="24"/>
          <w:szCs w:val="24"/>
          <w:lang w:val="en-US"/>
        </w:rPr>
        <w:fldChar w:fldCharType="end"/>
      </w:r>
      <w:r w:rsidR="00D27F80">
        <w:rPr>
          <w:rFonts w:ascii="Times New Roman" w:hAnsi="Times New Roman" w:cs="Times New Roman"/>
          <w:sz w:val="24"/>
          <w:szCs w:val="24"/>
          <w:lang w:val="en-US"/>
        </w:rPr>
        <w:t>.</w:t>
      </w:r>
    </w:p>
    <w:p w14:paraId="2A1B3F0B" w14:textId="03A72C99" w:rsidR="00784BE9" w:rsidRDefault="00784BE9" w:rsidP="000B49FB">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b/>
        <w:t>Dive duration measurements</w:t>
      </w:r>
    </w:p>
    <w:p w14:paraId="0AA206F4" w14:textId="5A5F3F27" w:rsidR="00510003" w:rsidRDefault="00510003" w:rsidP="000B49FB">
      <w:pPr>
        <w:jc w:val="both"/>
        <w:rPr>
          <w:rFonts w:ascii="Times New Roman" w:hAnsi="Times New Roman" w:cs="Times New Roman"/>
          <w:sz w:val="24"/>
          <w:szCs w:val="24"/>
          <w:lang w:val="en-US"/>
        </w:rPr>
      </w:pPr>
      <w:r>
        <w:rPr>
          <w:rFonts w:ascii="Times New Roman" w:hAnsi="Times New Roman" w:cs="Times New Roman"/>
          <w:sz w:val="24"/>
          <w:szCs w:val="24"/>
          <w:lang w:val="en-US"/>
        </w:rPr>
        <w:t>Studies were only included if they measured voluntary diving behaviour under laboratory or field conditions. We excluded studies where animals were forced to dive due to</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atypical physiological alterations induced by forced submergence (</w:t>
      </w:r>
      <w:r w:rsidRPr="007D6E51">
        <w:rPr>
          <w:rFonts w:ascii="Times New Roman" w:hAnsi="Times New Roman" w:cs="Times New Roman"/>
          <w:b/>
          <w:bCs/>
          <w:sz w:val="24"/>
          <w:szCs w:val="24"/>
          <w:lang w:val="en-US"/>
        </w:rPr>
        <w:t>ref</w:t>
      </w:r>
      <w:r>
        <w:rPr>
          <w:rFonts w:ascii="Times New Roman" w:hAnsi="Times New Roman" w:cs="Times New Roman"/>
          <w:sz w:val="24"/>
          <w:szCs w:val="24"/>
          <w:lang w:val="en-US"/>
        </w:rPr>
        <w:t>).</w:t>
      </w:r>
      <w:r w:rsidR="005932EA">
        <w:rPr>
          <w:rFonts w:ascii="Times New Roman" w:hAnsi="Times New Roman" w:cs="Times New Roman"/>
          <w:sz w:val="24"/>
          <w:szCs w:val="24"/>
          <w:lang w:val="en-US"/>
        </w:rPr>
        <w:t xml:space="preserve"> Where both mean and maximum dive durations were presented, we extracted mean dive durations because maximum dive duration were rarely reported and likely have anaerobic contributions. </w:t>
      </w:r>
      <w:r>
        <w:rPr>
          <w:rFonts w:ascii="Times New Roman" w:hAnsi="Times New Roman" w:cs="Times New Roman"/>
          <w:sz w:val="24"/>
          <w:szCs w:val="24"/>
          <w:lang w:val="en-US"/>
        </w:rPr>
        <w:t xml:space="preserve">Studies needed to present </w:t>
      </w:r>
      <w:r w:rsidRPr="000B6EB2">
        <w:rPr>
          <w:rFonts w:ascii="Times New Roman" w:hAnsi="Times New Roman" w:cs="Times New Roman"/>
          <w:sz w:val="24"/>
          <w:szCs w:val="24"/>
          <w:lang w:val="en-US"/>
        </w:rPr>
        <w:t>means</w:t>
      </w:r>
      <w:r>
        <w:rPr>
          <w:rFonts w:ascii="Times New Roman" w:hAnsi="Times New Roman" w:cs="Times New Roman"/>
          <w:sz w:val="24"/>
          <w:szCs w:val="24"/>
          <w:lang w:val="en-US"/>
        </w:rPr>
        <w:t>, variance (standard errors, standard deviations or confidence intervals) and sample sizes.</w:t>
      </w:r>
      <w:r w:rsidRPr="005100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Authors were contacted to request missing summary statistics where necessary. The minimum sample size to be included </w:t>
      </w:r>
      <w:r w:rsidR="00E11854">
        <w:rPr>
          <w:rFonts w:ascii="Times New Roman" w:hAnsi="Times New Roman" w:cs="Times New Roman"/>
          <w:sz w:val="24"/>
          <w:szCs w:val="24"/>
          <w:lang w:val="en-US"/>
        </w:rPr>
        <w:t xml:space="preserve">was three animals per treatment group or field recording. </w:t>
      </w:r>
    </w:p>
    <w:p w14:paraId="0967793C" w14:textId="21BA42F2" w:rsidR="004E3B0B" w:rsidRPr="005332C6" w:rsidRDefault="004E3B0B" w:rsidP="000B49FB">
      <w:pPr>
        <w:spacing w:after="60"/>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77777777" w:rsidR="004E3B0B" w:rsidRPr="002C0543" w:rsidRDefault="004E3B0B" w:rsidP="004E3B0B">
      <w:pPr>
        <w:spacing w:line="276" w:lineRule="auto"/>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We conducted a literature search using Scopus and Web of Science's (W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 xml:space="preserve">S) core collection on 25 February 2020, to identify studies seeking to </w:t>
      </w:r>
      <w:r>
        <w:rPr>
          <w:rFonts w:ascii="Times New Roman" w:hAnsi="Times New Roman" w:cs="Times New Roman"/>
          <w:sz w:val="24"/>
          <w:szCs w:val="24"/>
          <w:lang w:val="en-US"/>
        </w:rPr>
        <w:t>test</w:t>
      </w:r>
      <w:r w:rsidRPr="002C0543">
        <w:rPr>
          <w:rFonts w:ascii="Times New Roman" w:hAnsi="Times New Roman" w:cs="Times New Roman"/>
          <w:sz w:val="24"/>
          <w:szCs w:val="24"/>
          <w:lang w:val="en-US"/>
        </w:rPr>
        <w:t xml:space="preserve"> the thermal sensitivity of diving behaviour. We used the following search strings: TOPIC</w:t>
      </w:r>
      <w:r>
        <w:rPr>
          <w:rFonts w:ascii="Times New Roman" w:hAnsi="Times New Roman" w:cs="Times New Roman"/>
          <w:sz w:val="24"/>
          <w:szCs w:val="24"/>
          <w:lang w:val="en-US"/>
        </w:rPr>
        <w:t xml:space="preserve">: </w:t>
      </w:r>
      <w:r w:rsidRPr="002C0543">
        <w:rPr>
          <w:rFonts w:ascii="Times New Roman" w:hAnsi="Times New Roman" w:cs="Times New Roman"/>
          <w:sz w:val="24"/>
          <w:szCs w:val="24"/>
          <w:lang w:val="en-US"/>
        </w:rPr>
        <w:t>(“dive” OR “diving”) AND (“temperature” OR “thermal” OR “season*”) AND (“ectotherm*” OR “reptile*” OR “*snake*” OR “turtle*” OR “crocod*” OR “newt*”) in W</w:t>
      </w:r>
      <w:r>
        <w:rPr>
          <w:rFonts w:ascii="Times New Roman" w:hAnsi="Times New Roman" w:cs="Times New Roman"/>
          <w:sz w:val="24"/>
          <w:szCs w:val="24"/>
          <w:lang w:val="en-US"/>
        </w:rPr>
        <w:t>o</w:t>
      </w:r>
      <w:r w:rsidRPr="002C0543">
        <w:rPr>
          <w:rFonts w:ascii="Times New Roman" w:hAnsi="Times New Roman" w:cs="Times New Roman"/>
          <w:sz w:val="24"/>
          <w:szCs w:val="24"/>
          <w:lang w:val="en-US"/>
        </w:rPr>
        <w:t xml:space="preserve">S and TITLE-ABS-KEY (“dive” OR “diving”) AND (“temperature” OR “thermal” OR “season*”) AND (“ectotherm*” OR “reptile*” OR “*snake*” OR “turtle*” OR “crocod*” OR “newt*”) in Scopus. </w:t>
      </w:r>
    </w:p>
    <w:p w14:paraId="372AE49A" w14:textId="0E361E01" w:rsidR="004E3B0B" w:rsidRDefault="004E3B0B" w:rsidP="000B49FB">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WoS,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 (</w:t>
      </w:r>
      <w:r w:rsidR="000B49FB">
        <w:rPr>
          <w:rFonts w:ascii="Times New Roman" w:hAnsi="Times New Roman" w:cs="Times New Roman"/>
          <w:sz w:val="24"/>
          <w:szCs w:val="24"/>
          <w:highlight w:val="yellow"/>
          <w:lang w:val="en-US"/>
        </w:rPr>
        <w:t>N</w:t>
      </w:r>
      <w:r w:rsidRPr="00DB1E25">
        <w:rPr>
          <w:rFonts w:ascii="Times New Roman" w:hAnsi="Times New Roman" w:cs="Times New Roman"/>
          <w:sz w:val="24"/>
          <w:szCs w:val="24"/>
          <w:highlight w:val="yellow"/>
          <w:lang w:val="en-US"/>
        </w:rPr>
        <w:t xml:space="preserve"> = x</w:t>
      </w:r>
      <w:r>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Title and abstract </w:t>
      </w:r>
      <w:r>
        <w:rPr>
          <w:rFonts w:ascii="Times New Roman" w:hAnsi="Times New Roman" w:cs="Times New Roman"/>
          <w:sz w:val="24"/>
          <w:szCs w:val="24"/>
          <w:lang w:val="en-US"/>
        </w:rPr>
        <w:lastRenderedPageBreak/>
        <w:t>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across </w:t>
      </w:r>
      <w:r w:rsidR="000B49FB">
        <w:rPr>
          <w:rFonts w:ascii="Times New Roman" w:hAnsi="Times New Roman" w:cs="Times New Roman"/>
          <w:sz w:val="24"/>
          <w:szCs w:val="24"/>
          <w:lang w:val="en-US"/>
        </w:rPr>
        <w:t xml:space="preserve">two or more field </w:t>
      </w:r>
      <w:r>
        <w:rPr>
          <w:rFonts w:ascii="Times New Roman" w:hAnsi="Times New Roman" w:cs="Times New Roman"/>
          <w:sz w:val="24"/>
          <w:szCs w:val="24"/>
          <w:lang w:val="en-US"/>
        </w:rPr>
        <w:t xml:space="preserve">seasons (N =115). </w:t>
      </w:r>
      <w:r w:rsidR="007D6E51">
        <w:rPr>
          <w:rFonts w:ascii="Times New Roman" w:hAnsi="Times New Roman" w:cs="Times New Roman"/>
          <w:sz w:val="24"/>
          <w:szCs w:val="24"/>
          <w:lang w:val="en-US"/>
        </w:rPr>
        <w:t xml:space="preserve">Only one study met these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p>
    <w:p w14:paraId="608DE448" w14:textId="78F3DB13" w:rsidR="000B49FB" w:rsidRDefault="004E3B0B" w:rsidP="008D5249">
      <w:pPr>
        <w:spacing w:line="276" w:lineRule="auto"/>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DB1E25">
        <w:rPr>
          <w:rFonts w:ascii="Times New Roman" w:hAnsi="Times New Roman" w:cs="Times New Roman"/>
          <w:sz w:val="24"/>
          <w:szCs w:val="24"/>
          <w:highlight w:val="yellow"/>
          <w:lang w:val="en-US"/>
        </w:rPr>
        <w:t>100</w:t>
      </w:r>
      <w:r>
        <w:rPr>
          <w:rFonts w:ascii="Times New Roman" w:hAnsi="Times New Roman" w:cs="Times New Roman"/>
          <w:sz w:val="24"/>
          <w:szCs w:val="24"/>
          <w:lang w:val="en-US"/>
        </w:rPr>
        <w:t xml:space="preserve"> papers with extractable data (</w:t>
      </w:r>
      <w:r w:rsidRPr="000B49FB">
        <w:rPr>
          <w:rFonts w:ascii="Times New Roman" w:hAnsi="Times New Roman" w:cs="Times New Roman"/>
          <w:sz w:val="24"/>
          <w:szCs w:val="24"/>
          <w:highlight w:val="yellow"/>
          <w:lang w:val="en-US"/>
        </w:rPr>
        <w:t>Fig.</w:t>
      </w:r>
      <w:r w:rsidR="000B49FB" w:rsidRPr="000B49FB">
        <w:rPr>
          <w:rFonts w:ascii="Times New Roman" w:hAnsi="Times New Roman" w:cs="Times New Roman"/>
          <w:sz w:val="24"/>
          <w:szCs w:val="24"/>
          <w:highlight w:val="yellow"/>
          <w:lang w:val="en-US"/>
        </w:rPr>
        <w:t xml:space="preserve"> 2</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variance (standard errors, standard deviations or confidence intervals) and sample sizes. Data presented in figures were extracted using metaDigitise</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Studies were excluded when missing summary statistics could not be obtained by contacting authors (</w:t>
      </w:r>
      <w:r w:rsidR="000B49FB" w:rsidRPr="000B49FB">
        <w:rPr>
          <w:rFonts w:ascii="Times New Roman" w:hAnsi="Times New Roman" w:cs="Times New Roman"/>
          <w:sz w:val="24"/>
          <w:szCs w:val="24"/>
          <w:highlight w:val="yellow"/>
          <w:lang w:val="en-US"/>
        </w:rPr>
        <w:t>N=x</w:t>
      </w:r>
      <w:r w:rsidR="000B49FB">
        <w:rPr>
          <w:rFonts w:ascii="Times New Roman" w:hAnsi="Times New Roman" w:cs="Times New Roman"/>
          <w:sz w:val="24"/>
          <w:szCs w:val="24"/>
          <w:lang w:val="en-US"/>
        </w:rPr>
        <w:t xml:space="preserve">). The following moderator variables were also </w:t>
      </w:r>
      <w:r w:rsidR="008D5249">
        <w:rPr>
          <w:rFonts w:ascii="Times New Roman" w:hAnsi="Times New Roman" w:cs="Times New Roman"/>
          <w:sz w:val="24"/>
          <w:szCs w:val="24"/>
          <w:lang w:val="en-US"/>
        </w:rPr>
        <w:t xml:space="preserve">extracted from each study: respiration mode (i.e. aerial or bimodal), body </w:t>
      </w:r>
      <w:r w:rsidR="00293E9A">
        <w:rPr>
          <w:rFonts w:ascii="Times New Roman" w:hAnsi="Times New Roman" w:cs="Times New Roman"/>
          <w:sz w:val="24"/>
          <w:szCs w:val="24"/>
          <w:lang w:val="en-US"/>
        </w:rPr>
        <w:t>mass</w:t>
      </w:r>
      <w:r w:rsidR="008D5249">
        <w:rPr>
          <w:rFonts w:ascii="Times New Roman" w:hAnsi="Times New Roman" w:cs="Times New Roman"/>
          <w:sz w:val="24"/>
          <w:szCs w:val="24"/>
          <w:lang w:val="en-US"/>
        </w:rPr>
        <w:t xml:space="preserve"> (g) </w:t>
      </w:r>
      <w:r w:rsidR="00293E9A">
        <w:rPr>
          <w:rFonts w:ascii="Times New Roman" w:hAnsi="Times New Roman" w:cs="Times New Roman"/>
          <w:sz w:val="24"/>
          <w:szCs w:val="24"/>
          <w:lang w:val="en-US"/>
        </w:rPr>
        <w:t xml:space="preserve">and magnitude of temperature change (i.e. </w:t>
      </w:r>
      <w:r w:rsidR="00293E9A">
        <w:rPr>
          <w:rFonts w:ascii="Calibri" w:hAnsi="Calibri" w:cs="Calibri"/>
          <w:sz w:val="24"/>
          <w:szCs w:val="24"/>
          <w:lang w:val="en-US"/>
        </w:rPr>
        <w:t>Δ</w:t>
      </w:r>
      <w:r w:rsidR="00293E9A">
        <w:rPr>
          <w:rFonts w:ascii="Times New Roman" w:hAnsi="Times New Roman" w:cs="Times New Roman"/>
          <w:sz w:val="24"/>
          <w:szCs w:val="24"/>
          <w:lang w:val="en-US"/>
        </w:rPr>
        <w:t>T)</w:t>
      </w:r>
      <w:r w:rsidR="008D5249">
        <w:rPr>
          <w:rFonts w:ascii="Times New Roman" w:hAnsi="Times New Roman" w:cs="Times New Roman"/>
          <w:sz w:val="24"/>
          <w:szCs w:val="24"/>
          <w:lang w:val="en-US"/>
        </w:rPr>
        <w:t>. When body mass data were not presented, we obtained body mass estimates for the same species and life-stage from published literature (</w:t>
      </w:r>
      <w:r w:rsidR="008D5249" w:rsidRPr="008D5249">
        <w:rPr>
          <w:rFonts w:ascii="Times New Roman" w:hAnsi="Times New Roman" w:cs="Times New Roman"/>
          <w:sz w:val="24"/>
          <w:szCs w:val="24"/>
          <w:highlight w:val="yellow"/>
          <w:lang w:val="en-US"/>
        </w:rPr>
        <w:t>N=x, supplementary info.</w:t>
      </w:r>
      <w:r w:rsidR="008D5249">
        <w:rPr>
          <w:rFonts w:ascii="Times New Roman" w:hAnsi="Times New Roman" w:cs="Times New Roman"/>
          <w:sz w:val="24"/>
          <w:szCs w:val="24"/>
          <w:lang w:val="en-US"/>
        </w:rPr>
        <w:t>)</w:t>
      </w:r>
    </w:p>
    <w:p w14:paraId="68B186DE" w14:textId="3FDE122B" w:rsidR="008D5249" w:rsidRDefault="008D5249" w:rsidP="004E3B0B">
      <w:pPr>
        <w:spacing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Data Analysis</w:t>
      </w:r>
    </w:p>
    <w:p w14:paraId="42536C72" w14:textId="245EECDC" w:rsidR="004E3B0B" w:rsidRDefault="004E3B0B" w:rsidP="00F67CBF">
      <w:pPr>
        <w:spacing w:after="60" w:line="276" w:lineRule="auto"/>
        <w:ind w:firstLine="72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4CDE125A" w:rsidR="008D5249" w:rsidRDefault="008D5249" w:rsidP="008D524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test the effect of temperature increases on dive duration, we calculated two effect sizes for each pairwise comparison (e.g. control temperature – treatment temperature); the log response ratio (</w:t>
      </w:r>
      <w:r>
        <w:rPr>
          <w:rFonts w:ascii="Times New Roman" w:hAnsi="Times New Roman" w:cs="Times New Roman"/>
          <w:i/>
          <w:iCs/>
          <w:sz w:val="24"/>
          <w:szCs w:val="24"/>
          <w:lang w:val="en-US"/>
        </w:rPr>
        <w:t>ln</w:t>
      </w:r>
      <w:r>
        <w:rPr>
          <w:rFonts w:ascii="Times New Roman" w:hAnsi="Times New Roman" w:cs="Times New Roman"/>
          <w:sz w:val="24"/>
          <w:szCs w:val="24"/>
          <w:lang w:val="en-US"/>
        </w:rPr>
        <w:t>RR; Hedges</w:t>
      </w:r>
      <w:r w:rsidRPr="008D5249">
        <w:rPr>
          <w:rFonts w:ascii="Times New Roman" w:hAnsi="Times New Roman" w:cs="Times New Roman"/>
          <w:sz w:val="24"/>
          <w:szCs w:val="24"/>
          <w:highlight w:val="yellow"/>
          <w:lang w:val="en-US"/>
        </w:rPr>
        <w:t>, ref</w:t>
      </w:r>
      <w:r>
        <w:rPr>
          <w:rFonts w:ascii="Times New Roman" w:hAnsi="Times New Roman" w:cs="Times New Roman"/>
          <w:sz w:val="24"/>
          <w:szCs w:val="24"/>
          <w:lang w:val="en-US"/>
        </w:rPr>
        <w:t>) and the log coefficient of variation ratio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CVR; </w:t>
      </w:r>
      <w:r w:rsidRPr="008D5249">
        <w:rPr>
          <w:rFonts w:ascii="Times New Roman" w:hAnsi="Times New Roman" w:cs="Times New Roman"/>
          <w:sz w:val="24"/>
          <w:szCs w:val="24"/>
          <w:highlight w:val="yellow"/>
          <w:lang w:val="en-US"/>
        </w:rPr>
        <w:t>ref</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 xml:space="preserve">RR, which is the natural logarithm of the ratio between mean dive durations at control and treatment temperatures. To assess differences in dive duration variance we used </w:t>
      </w:r>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 xml:space="preserve">CVR, where the ratio reflects the difference between the coefficients of variation for both control and treatment temperatures. Effect sizes were calculated in </w:t>
      </w:r>
      <w:r w:rsidR="00121A45">
        <w:rPr>
          <w:rFonts w:ascii="Times New Roman" w:hAnsi="Times New Roman" w:cs="Times New Roman"/>
          <w:i/>
          <w:iCs/>
          <w:sz w:val="24"/>
          <w:szCs w:val="24"/>
          <w:lang w:val="en-US"/>
        </w:rPr>
        <w:t>R</w:t>
      </w:r>
      <w:r w:rsidR="00056988">
        <w:rPr>
          <w:rFonts w:ascii="Times New Roman" w:hAnsi="Times New Roman" w:cs="Times New Roman"/>
          <w:i/>
          <w:iCs/>
          <w:sz w:val="24"/>
          <w:szCs w:val="24"/>
          <w:lang w:val="en-US"/>
        </w:rPr>
        <w:t xml:space="preserve"> </w:t>
      </w:r>
      <w:r w:rsidR="00056988" w:rsidRPr="00056988">
        <w:rPr>
          <w:rFonts w:ascii="Times New Roman" w:hAnsi="Times New Roman" w:cs="Times New Roman"/>
          <w:i/>
          <w:iCs/>
          <w:sz w:val="24"/>
          <w:szCs w:val="24"/>
          <w:highlight w:val="yellow"/>
          <w:lang w:val="en-US"/>
        </w:rPr>
        <w:t>(</w:t>
      </w:r>
      <w:r w:rsidR="007D6E51">
        <w:rPr>
          <w:rFonts w:ascii="Times New Roman" w:hAnsi="Times New Roman" w:cs="Times New Roman"/>
          <w:i/>
          <w:iCs/>
          <w:sz w:val="24"/>
          <w:szCs w:val="24"/>
          <w:highlight w:val="yellow"/>
          <w:lang w:val="en-US"/>
        </w:rPr>
        <w:t xml:space="preserve">version, </w:t>
      </w:r>
      <w:r w:rsidR="00056988" w:rsidRPr="00056988">
        <w:rPr>
          <w:rFonts w:ascii="Times New Roman" w:hAnsi="Times New Roman" w:cs="Times New Roman"/>
          <w:i/>
          <w:iCs/>
          <w:sz w:val="24"/>
          <w:szCs w:val="24"/>
          <w:highlight w:val="yellow"/>
          <w:lang w:val="en-US"/>
        </w:rPr>
        <w:t>ref)</w:t>
      </w:r>
      <w:r w:rsidR="00056988">
        <w:rPr>
          <w:rFonts w:ascii="Times New Roman" w:hAnsi="Times New Roman" w:cs="Times New Roman"/>
          <w:i/>
          <w:iCs/>
          <w:sz w:val="24"/>
          <w:szCs w:val="24"/>
          <w:lang w:val="en-US"/>
        </w:rPr>
        <w:t xml:space="preserve"> </w:t>
      </w:r>
      <w:r w:rsidR="00121A45">
        <w:rPr>
          <w:rFonts w:ascii="Times New Roman" w:hAnsi="Times New Roman" w:cs="Times New Roman"/>
          <w:sz w:val="24"/>
          <w:szCs w:val="24"/>
          <w:lang w:val="en-US"/>
        </w:rPr>
        <w:t xml:space="preserve">using the </w:t>
      </w:r>
      <w:r w:rsidR="00121A45">
        <w:rPr>
          <w:rFonts w:ascii="Times New Roman" w:hAnsi="Times New Roman" w:cs="Times New Roman"/>
          <w:i/>
          <w:iCs/>
          <w:sz w:val="24"/>
          <w:szCs w:val="24"/>
          <w:lang w:val="en-US"/>
        </w:rPr>
        <w:t xml:space="preserve">escal </w:t>
      </w:r>
      <w:r w:rsidR="00121A45">
        <w:rPr>
          <w:rFonts w:ascii="Times New Roman" w:hAnsi="Times New Roman" w:cs="Times New Roman"/>
          <w:sz w:val="24"/>
          <w:szCs w:val="24"/>
          <w:lang w:val="en-US"/>
        </w:rPr>
        <w:t xml:space="preserve">function in the </w:t>
      </w:r>
      <w:r w:rsidR="00121A45">
        <w:rPr>
          <w:rFonts w:ascii="Times New Roman" w:hAnsi="Times New Roman" w:cs="Times New Roman"/>
          <w:i/>
          <w:iCs/>
          <w:sz w:val="24"/>
          <w:szCs w:val="24"/>
          <w:lang w:val="en-US"/>
        </w:rPr>
        <w:t xml:space="preserve">metaphor </w:t>
      </w:r>
      <w:r w:rsidR="00121A45">
        <w:rPr>
          <w:rFonts w:ascii="Times New Roman" w:hAnsi="Times New Roman" w:cs="Times New Roman"/>
          <w:sz w:val="24"/>
          <w:szCs w:val="24"/>
          <w:lang w:val="en-US"/>
        </w:rPr>
        <w:t>package (</w:t>
      </w:r>
      <w:r w:rsidR="00121A45" w:rsidRPr="00121A45">
        <w:rPr>
          <w:rFonts w:ascii="Times New Roman" w:hAnsi="Times New Roman" w:cs="Times New Roman"/>
          <w:sz w:val="24"/>
          <w:szCs w:val="24"/>
          <w:highlight w:val="yellow"/>
          <w:lang w:val="en-US"/>
        </w:rPr>
        <w:t>ref</w:t>
      </w:r>
      <w:r w:rsidR="00121A45">
        <w:rPr>
          <w:rFonts w:ascii="Times New Roman" w:hAnsi="Times New Roman" w:cs="Times New Roman"/>
          <w:sz w:val="24"/>
          <w:szCs w:val="24"/>
          <w:lang w:val="en-US"/>
        </w:rPr>
        <w:t>). For both logged ratios, we specified the control temperature (i.e. lower temperature) as the numerator and the treatment temperature (i.e. warmer temperature) as the denominator, so that negative values indicate a decrease in dive duration at the treatment</w:t>
      </w:r>
      <w:r w:rsidR="007D6E51">
        <w:rPr>
          <w:rFonts w:ascii="Times New Roman" w:hAnsi="Times New Roman" w:cs="Times New Roman"/>
          <w:sz w:val="24"/>
          <w:szCs w:val="24"/>
          <w:lang w:val="en-US"/>
        </w:rPr>
        <w:t xml:space="preserve"> (warmer)</w:t>
      </w:r>
      <w:r w:rsidR="00121A45">
        <w:rPr>
          <w:rFonts w:ascii="Times New Roman" w:hAnsi="Times New Roman" w:cs="Times New Roman"/>
          <w:sz w:val="24"/>
          <w:szCs w:val="24"/>
          <w:lang w:val="en-US"/>
        </w:rPr>
        <w:t xml:space="preserve"> temperature, whereas positive values indicate an increase in dive duration at the treatment temperature. </w:t>
      </w:r>
    </w:p>
    <w:p w14:paraId="23789C20" w14:textId="702ED6D0" w:rsidR="004E3B0B" w:rsidRDefault="00F67CBF" w:rsidP="0093294D">
      <w:pPr>
        <w:spacing w:after="60" w:line="276" w:lineRule="auto"/>
        <w:jc w:val="both"/>
        <w:rPr>
          <w:rFonts w:ascii="Times New Roman" w:hAnsi="Times New Roman" w:cs="Times New Roman"/>
          <w:i/>
          <w:iCs/>
          <w:sz w:val="24"/>
          <w:szCs w:val="24"/>
          <w:lang w:val="en-US"/>
        </w:rPr>
      </w:pPr>
      <w:r>
        <w:rPr>
          <w:rFonts w:ascii="Times New Roman" w:hAnsi="Times New Roman" w:cs="Times New Roman"/>
          <w:sz w:val="24"/>
          <w:szCs w:val="24"/>
          <w:lang w:val="en-US"/>
        </w:rPr>
        <w:tab/>
      </w:r>
      <w:r w:rsidR="004E3B0B">
        <w:rPr>
          <w:rFonts w:ascii="Times New Roman" w:hAnsi="Times New Roman" w:cs="Times New Roman"/>
          <w:i/>
          <w:iCs/>
          <w:sz w:val="24"/>
          <w:szCs w:val="24"/>
          <w:lang w:val="en-US"/>
        </w:rPr>
        <w:t>Meta-analysis</w:t>
      </w:r>
    </w:p>
    <w:p w14:paraId="48ADB216" w14:textId="09176013" w:rsidR="00786A7B" w:rsidRPr="00D12BC4" w:rsidRDefault="00056988" w:rsidP="00786A7B">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r>
        <w:rPr>
          <w:i/>
          <w:iCs/>
        </w:rPr>
        <w:t xml:space="preserve">metaphor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 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 aerial versus bimodal breathers, for divers of various body mass (</w:t>
      </w:r>
      <w:r w:rsidR="00D12BC4">
        <w:rPr>
          <w:b/>
          <w:bCs/>
          <w:lang w:val="en-US"/>
        </w:rPr>
        <w:t>insert bins</w:t>
      </w:r>
      <w:r w:rsidR="00D12BC4">
        <w:rPr>
          <w:lang w:val="en-US"/>
        </w:rPr>
        <w:t>), and for different magnitudes of temperature increases (i.e. + 3</w:t>
      </w:r>
      <w:r w:rsidR="00D12BC4">
        <w:rPr>
          <w:rFonts w:ascii="Calibri" w:hAnsi="Calibri" w:cs="Calibri"/>
          <w:lang w:val="en-US"/>
        </w:rPr>
        <w:t>°</w:t>
      </w:r>
      <w:r w:rsidR="00D12BC4">
        <w:rPr>
          <w:lang w:val="en-US"/>
        </w:rPr>
        <w:t>C, + 5-7</w:t>
      </w:r>
      <w:r w:rsidR="00D12BC4">
        <w:rPr>
          <w:rFonts w:ascii="Calibri" w:hAnsi="Calibri" w:cs="Calibri"/>
          <w:lang w:val="en-US"/>
        </w:rPr>
        <w:t>°</w:t>
      </w:r>
      <w:r w:rsidR="00D12BC4">
        <w:rPr>
          <w:lang w:val="en-US"/>
        </w:rPr>
        <w:t>C, + 8-9</w:t>
      </w:r>
      <w:r w:rsidR="00D12BC4">
        <w:rPr>
          <w:rFonts w:ascii="Calibri" w:hAnsi="Calibri" w:cs="Calibri"/>
          <w:lang w:val="en-US"/>
        </w:rPr>
        <w:t>°</w:t>
      </w:r>
      <w:r w:rsidR="00D12BC4">
        <w:rPr>
          <w:lang w:val="en-US"/>
        </w:rPr>
        <w:t>C and + ≥ 10</w:t>
      </w:r>
      <w:r w:rsidR="00D12BC4">
        <w:rPr>
          <w:rFonts w:ascii="Calibri" w:hAnsi="Calibri" w:cs="Calibri"/>
          <w:lang w:val="en-US"/>
        </w:rPr>
        <w:t>°</w:t>
      </w:r>
      <w:r w:rsidR="00D12BC4">
        <w:rPr>
          <w:lang w:val="en-US"/>
        </w:rPr>
        <w:t xml:space="preserve">C). </w:t>
      </w:r>
      <w:r w:rsidR="00AA023A">
        <w:t xml:space="preserve">Our data contained several levels of non-independence and </w:t>
      </w:r>
      <w:r w:rsidR="00301259">
        <w:t xml:space="preserve">we </w:t>
      </w:r>
      <w:r w:rsidR="00AA023A">
        <w:t xml:space="preserve">accounted for this by </w:t>
      </w:r>
      <w:r w:rsidR="004740EA">
        <w:t xml:space="preserve">including </w:t>
      </w:r>
      <w:r w:rsidR="00AA023A">
        <w:t xml:space="preserve">random-effects and sampling variance co-variance matrices. </w:t>
      </w:r>
      <w:r w:rsidR="00301259">
        <w:t>Specifically, we generated a phylogeny by searching for species names in the TimeTree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301259">
        <w:rPr>
          <w:highlight w:val="yellow"/>
        </w:rPr>
        <w:t>Fig. x</w:t>
      </w:r>
      <w:r w:rsidR="00301259">
        <w:t xml:space="preserve">). </w:t>
      </w:r>
      <w:r w:rsidR="00786A7B">
        <w:t xml:space="preserve">This phylogeny was then converted into a phylogenetic correlation </w:t>
      </w:r>
      <w:r w:rsidR="00786A7B">
        <w:lastRenderedPageBreak/>
        <w:t xml:space="preserve">matrix. Study ID and observation number were included as random effects. Where multiple pairwise comparisons were extracted from a single study, </w:t>
      </w:r>
      <w:r w:rsidR="004740EA">
        <w:t xml:space="preserve">some of </w:t>
      </w:r>
      <w:r w:rsidR="00786A7B">
        <w:t>these comparisons share</w:t>
      </w:r>
      <w:r w:rsidR="004740EA">
        <w:t>d</w:t>
      </w:r>
      <w:r w:rsidR="00786A7B">
        <w:t xml:space="preserve"> </w:t>
      </w:r>
      <w:r w:rsidR="004740EA">
        <w:t xml:space="preserve">the same control value, </w:t>
      </w:r>
      <w:r w:rsidR="00786A7B">
        <w:t>and sampling variance for these observations were non-independent. To account for shared control</w:t>
      </w:r>
      <w:r w:rsidR="00B13896">
        <w:t>s</w:t>
      </w:r>
      <w:r w:rsidR="00786A7B">
        <w:t xml:space="preserve">, we specified sampling variance as a variance-covariance matrix, with sampling variance for each effect </w:t>
      </w:r>
      <w:r w:rsidR="00B13896">
        <w:t xml:space="preserve">size </w:t>
      </w:r>
      <w:r w:rsidR="00786A7B">
        <w:t xml:space="preserve">on the diagonal and covariance between these </w:t>
      </w:r>
      <w:r w:rsidR="00B13896">
        <w:t xml:space="preserve">measures as off-diagonal elements. </w:t>
      </w:r>
    </w:p>
    <w:p w14:paraId="00F173A3" w14:textId="10A61F61" w:rsidR="00301259" w:rsidRPr="00574FD1" w:rsidRDefault="004740EA" w:rsidP="00574FD1">
      <w:pPr>
        <w:spacing w:line="276" w:lineRule="auto"/>
        <w:ind w:firstLine="720"/>
        <w:jc w:val="both"/>
        <w:rPr>
          <w:rFonts w:ascii="Times New Roman" w:hAnsi="Times New Roman" w:cs="Times New Roman"/>
          <w:sz w:val="24"/>
          <w:szCs w:val="24"/>
          <w:lang w:val="en-US"/>
        </w:rPr>
      </w:pPr>
      <w:r w:rsidRPr="004740EA">
        <w:rPr>
          <w:rFonts w:ascii="Times New Roman" w:hAnsi="Times New Roman" w:cs="Times New Roman"/>
          <w:sz w:val="24"/>
          <w:szCs w:val="24"/>
          <w:lang w:val="en-US"/>
        </w:rPr>
        <w:t xml:space="preserve">In addition to calculating dive duration differences between control and treatment temperatures using pairwise contrasts, we also estimated the effect of temperature on </w:t>
      </w:r>
      <w:r w:rsidR="0093294D">
        <w:rPr>
          <w:rFonts w:ascii="Times New Roman" w:hAnsi="Times New Roman" w:cs="Times New Roman"/>
          <w:sz w:val="24"/>
          <w:szCs w:val="24"/>
          <w:lang w:val="en-US"/>
        </w:rPr>
        <w:t xml:space="preserve">mean </w:t>
      </w:r>
      <w:r w:rsidRPr="004740EA">
        <w:rPr>
          <w:rFonts w:ascii="Times New Roman" w:hAnsi="Times New Roman" w:cs="Times New Roman"/>
          <w:sz w:val="24"/>
          <w:szCs w:val="24"/>
          <w:lang w:val="en-US"/>
        </w:rPr>
        <w:t>dive durations using a</w:t>
      </w:r>
      <w:r w:rsidR="0093294D">
        <w:rPr>
          <w:rFonts w:ascii="Times New Roman" w:hAnsi="Times New Roman" w:cs="Times New Roman"/>
          <w:sz w:val="24"/>
          <w:szCs w:val="24"/>
          <w:lang w:val="en-US"/>
        </w:rPr>
        <w:t>n arm-based,</w:t>
      </w:r>
      <w:r w:rsidRPr="004740EA">
        <w:rPr>
          <w:rFonts w:ascii="Times New Roman" w:hAnsi="Times New Roman" w:cs="Times New Roman"/>
          <w:sz w:val="24"/>
          <w:szCs w:val="24"/>
          <w:lang w:val="en-US"/>
        </w:rPr>
        <w:t xml:space="preserve"> Bayesian approach, using the </w:t>
      </w:r>
      <w:r w:rsidRPr="004740EA">
        <w:rPr>
          <w:rFonts w:ascii="Times New Roman" w:hAnsi="Times New Roman" w:cs="Times New Roman"/>
          <w:i/>
          <w:iCs/>
          <w:sz w:val="24"/>
          <w:szCs w:val="24"/>
          <w:lang w:val="en-US"/>
        </w:rPr>
        <w:t xml:space="preserve">MCMCglmm </w:t>
      </w:r>
      <w:r w:rsidRPr="004740EA">
        <w:rPr>
          <w:rFonts w:ascii="Times New Roman" w:hAnsi="Times New Roman" w:cs="Times New Roman"/>
          <w:sz w:val="24"/>
          <w:szCs w:val="24"/>
          <w:lang w:val="en-US"/>
        </w:rPr>
        <w:t xml:space="preserve">package (ref). </w:t>
      </w:r>
      <w:r w:rsidR="00A367C3">
        <w:rPr>
          <w:rFonts w:ascii="Times New Roman" w:hAnsi="Times New Roman" w:cs="Times New Roman"/>
          <w:sz w:val="24"/>
          <w:szCs w:val="24"/>
          <w:lang w:val="en-US"/>
        </w:rPr>
        <w:t xml:space="preserve">This approach allowed for comparisons across multiple temperatures within each study. </w:t>
      </w:r>
      <w:r w:rsidRPr="004740EA">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 xml:space="preserve">For each observation, water temperature was centered within species (i.e. Tw; subtracting the mean test temperature for each species from each value of the input variable), which standardized any large temperature differences </w:t>
      </w:r>
      <w:r w:rsidR="00A367C3">
        <w:rPr>
          <w:rFonts w:ascii="Times New Roman" w:hAnsi="Times New Roman" w:cs="Times New Roman"/>
          <w:sz w:val="24"/>
          <w:szCs w:val="24"/>
          <w:lang w:val="en-US"/>
        </w:rPr>
        <w:t>among species (e.g.</w:t>
      </w:r>
      <w:r w:rsidR="00C71A9C">
        <w:rPr>
          <w:rFonts w:ascii="Times New Roman" w:hAnsi="Times New Roman" w:cs="Times New Roman"/>
          <w:sz w:val="24"/>
          <w:szCs w:val="24"/>
          <w:lang w:val="en-US"/>
        </w:rPr>
        <w:t xml:space="preserve"> tropical </w:t>
      </w:r>
      <w:r w:rsidR="00A367C3">
        <w:rPr>
          <w:rFonts w:ascii="Times New Roman" w:hAnsi="Times New Roman" w:cs="Times New Roman"/>
          <w:sz w:val="24"/>
          <w:szCs w:val="24"/>
          <w:lang w:val="en-US"/>
        </w:rPr>
        <w:t>compared to</w:t>
      </w:r>
      <w:r w:rsidR="00C71A9C">
        <w:rPr>
          <w:rFonts w:ascii="Times New Roman" w:hAnsi="Times New Roman" w:cs="Times New Roman"/>
          <w:sz w:val="24"/>
          <w:szCs w:val="24"/>
          <w:lang w:val="en-US"/>
        </w:rPr>
        <w:t xml:space="preserve"> temperature species</w:t>
      </w:r>
      <w:r w:rsidR="00A367C3">
        <w:rPr>
          <w:rFonts w:ascii="Times New Roman" w:hAnsi="Times New Roman" w:cs="Times New Roman"/>
          <w:sz w:val="24"/>
          <w:szCs w:val="24"/>
          <w:lang w:val="en-US"/>
        </w:rPr>
        <w:t>)</w:t>
      </w:r>
      <w:r w:rsidR="00C71A9C">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The same moderator variables, random effects and variance co-variance matrices were included as the contrast-based model, however there was no need to account for shared controls as </w:t>
      </w:r>
      <w:r w:rsidR="00A367C3">
        <w:rPr>
          <w:rFonts w:ascii="Times New Roman" w:hAnsi="Times New Roman" w:cs="Times New Roman"/>
          <w:sz w:val="24"/>
          <w:szCs w:val="24"/>
          <w:lang w:val="en-US"/>
        </w:rPr>
        <w:t xml:space="preserve">the </w:t>
      </w:r>
      <w:r w:rsidR="0093294D">
        <w:rPr>
          <w:rFonts w:ascii="Times New Roman" w:hAnsi="Times New Roman" w:cs="Times New Roman"/>
          <w:sz w:val="24"/>
          <w:szCs w:val="24"/>
          <w:lang w:val="en-US"/>
        </w:rPr>
        <w:t xml:space="preserve">arm-based </w:t>
      </w:r>
      <w:r w:rsidR="00A367C3">
        <w:rPr>
          <w:rFonts w:ascii="Times New Roman" w:hAnsi="Times New Roman" w:cs="Times New Roman"/>
          <w:sz w:val="24"/>
          <w:szCs w:val="24"/>
          <w:lang w:val="en-US"/>
        </w:rPr>
        <w:t>approach</w:t>
      </w:r>
      <w:r w:rsidR="0093294D">
        <w:rPr>
          <w:rFonts w:ascii="Times New Roman" w:hAnsi="Times New Roman" w:cs="Times New Roman"/>
          <w:sz w:val="24"/>
          <w:szCs w:val="24"/>
          <w:lang w:val="en-US"/>
        </w:rPr>
        <w:t xml:space="preserve"> ha</w:t>
      </w:r>
      <w:r w:rsidR="00A367C3">
        <w:rPr>
          <w:rFonts w:ascii="Times New Roman" w:hAnsi="Times New Roman" w:cs="Times New Roman"/>
          <w:sz w:val="24"/>
          <w:szCs w:val="24"/>
          <w:lang w:val="en-US"/>
        </w:rPr>
        <w:t>s</w:t>
      </w:r>
      <w:r w:rsidR="0093294D">
        <w:rPr>
          <w:rFonts w:ascii="Times New Roman" w:hAnsi="Times New Roman" w:cs="Times New Roman"/>
          <w:sz w:val="24"/>
          <w:szCs w:val="24"/>
          <w:lang w:val="en-US"/>
        </w:rPr>
        <w:t xml:space="preserve"> the capacity </w:t>
      </w:r>
      <w:r w:rsidR="00A367C3">
        <w:rPr>
          <w:rFonts w:ascii="Times New Roman" w:hAnsi="Times New Roman" w:cs="Times New Roman"/>
          <w:sz w:val="24"/>
          <w:szCs w:val="24"/>
          <w:lang w:val="en-US"/>
        </w:rPr>
        <w:t xml:space="preserve">to </w:t>
      </w:r>
      <w:r w:rsidR="0093294D">
        <w:rPr>
          <w:rFonts w:ascii="Times New Roman" w:hAnsi="Times New Roman" w:cs="Times New Roman"/>
          <w:sz w:val="24"/>
          <w:szCs w:val="24"/>
          <w:lang w:val="en-US"/>
        </w:rPr>
        <w:t xml:space="preserve">make comparisons across more than two groups. </w:t>
      </w:r>
      <w:r w:rsidR="00574FD1">
        <w:rPr>
          <w:rFonts w:ascii="Times New Roman" w:hAnsi="Times New Roman" w:cs="Times New Roman"/>
          <w:sz w:val="24"/>
          <w:szCs w:val="24"/>
          <w:lang w:val="en-US"/>
        </w:rPr>
        <w:t xml:space="preserve">We also included a random slope for each set of dive durations across two or more test temperatures (within each study).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r w:rsidR="00C71A9C">
        <w:rPr>
          <w:rFonts w:ascii="Times New Roman" w:hAnsi="Times New Roman" w:cs="Times New Roman"/>
          <w:i/>
          <w:iCs/>
          <w:sz w:val="24"/>
          <w:szCs w:val="24"/>
          <w:lang w:val="en-US"/>
        </w:rPr>
        <w:t>lnSD</w:t>
      </w:r>
      <w:r w:rsidR="00C71A9C">
        <w:rPr>
          <w:rFonts w:ascii="Times New Roman" w:hAnsi="Times New Roman" w:cs="Times New Roman"/>
          <w:sz w:val="24"/>
          <w:szCs w:val="24"/>
          <w:lang w:val="en-US"/>
        </w:rPr>
        <w:t>) of each observation as a function of logged mean dive duration and Tw as fixed effects</w:t>
      </w:r>
      <w:r w:rsidR="008C3A19">
        <w:rPr>
          <w:rFonts w:ascii="Times New Roman" w:hAnsi="Times New Roman" w:cs="Times New Roman"/>
          <w:sz w:val="24"/>
          <w:szCs w:val="24"/>
          <w:lang w:val="en-US"/>
        </w:rPr>
        <w:t xml:space="preserve">, and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moderator variables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Logged mean dive duration was included </w:t>
      </w:r>
      <w:r w:rsidR="008C3A19">
        <w:rPr>
          <w:rFonts w:ascii="Times New Roman" w:hAnsi="Times New Roman" w:cs="Times New Roman"/>
          <w:sz w:val="24"/>
          <w:szCs w:val="24"/>
          <w:lang w:val="en-US"/>
        </w:rPr>
        <w:t xml:space="preserve">as a fixed effect to account for mean-variance relationships. </w:t>
      </w:r>
      <w:r w:rsidR="00574FD1">
        <w:rPr>
          <w:rFonts w:ascii="Times New Roman" w:hAnsi="Times New Roman" w:cs="Times New Roman"/>
          <w:sz w:val="24"/>
          <w:szCs w:val="24"/>
          <w:lang w:val="en-US"/>
        </w:rPr>
        <w:t>T</w:t>
      </w:r>
      <w:r w:rsidR="008C3A19">
        <w:rPr>
          <w:rFonts w:ascii="Times New Roman" w:hAnsi="Times New Roman" w:cs="Times New Roman"/>
          <w:sz w:val="24"/>
          <w:szCs w:val="24"/>
          <w:lang w:val="en-US"/>
        </w:rPr>
        <w:t xml:space="preserve">he </w:t>
      </w:r>
      <w:r w:rsidR="008C3A19" w:rsidRPr="008C3A19">
        <w:rPr>
          <w:rFonts w:ascii="Times New Roman" w:hAnsi="Times New Roman" w:cs="Times New Roman"/>
          <w:sz w:val="24"/>
          <w:szCs w:val="24"/>
          <w:lang w:val="en-US"/>
        </w:rPr>
        <w:t>phylogenetic correlation matrix</w:t>
      </w:r>
      <w:r w:rsidR="00574FD1">
        <w:rPr>
          <w:rFonts w:ascii="Times New Roman" w:hAnsi="Times New Roman" w:cs="Times New Roman"/>
          <w:sz w:val="24"/>
          <w:szCs w:val="24"/>
          <w:lang w:val="en-US"/>
        </w:rPr>
        <w:t xml:space="preserve">, random effects (study ID, observation number) and a </w:t>
      </w:r>
      <w:r w:rsidR="008C3A19">
        <w:rPr>
          <w:rFonts w:ascii="Times New Roman" w:hAnsi="Times New Roman" w:cs="Times New Roman"/>
          <w:sz w:val="24"/>
          <w:szCs w:val="24"/>
          <w:lang w:val="en-US"/>
        </w:rPr>
        <w:t>random slope for each set of dive durations across two or more test temperatures</w:t>
      </w:r>
      <w:r w:rsidR="00574FD1">
        <w:rPr>
          <w:rFonts w:ascii="Times New Roman" w:hAnsi="Times New Roman" w:cs="Times New Roman"/>
          <w:sz w:val="24"/>
          <w:szCs w:val="24"/>
          <w:lang w:val="en-US"/>
        </w:rPr>
        <w:t xml:space="preserve"> (within each study) were also included</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130 000 iterations, with a 30 000 burn and a 50 thinning interval (effective sample size = 2000), and we visually checked if chains were mixing well.</w:t>
      </w:r>
    </w:p>
    <w:p w14:paraId="42E7D96B" w14:textId="77777777" w:rsidR="00D12BC4" w:rsidRDefault="00D12BC4" w:rsidP="00293E9A">
      <w:pPr>
        <w:ind w:firstLine="720"/>
        <w:rPr>
          <w:rFonts w:ascii="Times New Roman" w:hAnsi="Times New Roman" w:cs="Times New Roman"/>
          <w:i/>
          <w:iCs/>
          <w:sz w:val="24"/>
          <w:szCs w:val="24"/>
          <w:lang w:val="en-US"/>
        </w:rPr>
      </w:pPr>
    </w:p>
    <w:p w14:paraId="0F4731B0" w14:textId="429AACE6" w:rsidR="00510003" w:rsidRPr="00293E9A" w:rsidRDefault="00293E9A" w:rsidP="00293E9A">
      <w:pPr>
        <w:ind w:firstLine="720"/>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64622B06" w14:textId="251975E0" w:rsidR="00510003" w:rsidRDefault="00510003">
      <w:pPr>
        <w:rPr>
          <w:rFonts w:ascii="Times New Roman" w:hAnsi="Times New Roman" w:cs="Times New Roman"/>
          <w:b/>
          <w:bCs/>
          <w:sz w:val="24"/>
          <w:szCs w:val="24"/>
          <w:lang w:val="en-US"/>
        </w:rPr>
      </w:pPr>
    </w:p>
    <w:p w14:paraId="73DC4F18" w14:textId="1982D909" w:rsidR="00510003" w:rsidRPr="00D12BC4" w:rsidRDefault="00D12BC4">
      <w:pPr>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76848982" w14:textId="048001EB" w:rsidR="00510003" w:rsidRDefault="006F1C3C">
      <w:pPr>
        <w:rPr>
          <w:rFonts w:ascii="Times New Roman" w:hAnsi="Times New Roman" w:cs="Times New Roman"/>
          <w:i/>
          <w:sz w:val="24"/>
          <w:szCs w:val="24"/>
          <w:lang w:val="en-US"/>
        </w:rPr>
      </w:pPr>
      <w:r>
        <w:rPr>
          <w:rFonts w:ascii="Times New Roman" w:hAnsi="Times New Roman" w:cs="Times New Roman"/>
          <w:i/>
          <w:sz w:val="24"/>
          <w:szCs w:val="24"/>
          <w:lang w:val="en-US"/>
        </w:rPr>
        <w:t>Description of data set</w:t>
      </w:r>
    </w:p>
    <w:p w14:paraId="2ADDBB75" w14:textId="72EBD1D0" w:rsidR="00F85831" w:rsidRDefault="00F85831"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Our laboratory-based dataset includes 15 papers reporting data on 16 species spanning four orders (serpentes, testudines, crocodilian</w:t>
      </w:r>
      <w:r w:rsidR="007C3624">
        <w:rPr>
          <w:rFonts w:ascii="Times New Roman" w:hAnsi="Times New Roman" w:cs="Times New Roman"/>
          <w:iCs/>
          <w:sz w:val="24"/>
          <w:szCs w:val="24"/>
          <w:lang w:val="en-US"/>
        </w:rPr>
        <w:t>s</w:t>
      </w:r>
      <w:r>
        <w:rPr>
          <w:rFonts w:ascii="Times New Roman" w:hAnsi="Times New Roman" w:cs="Times New Roman"/>
          <w:iCs/>
          <w:sz w:val="24"/>
          <w:szCs w:val="24"/>
          <w:lang w:val="en-US"/>
        </w:rPr>
        <w:t xml:space="preserve"> and urodela). </w:t>
      </w:r>
      <w:r w:rsidR="00F83D9C">
        <w:rPr>
          <w:rFonts w:ascii="Times New Roman" w:hAnsi="Times New Roman" w:cs="Times New Roman"/>
          <w:iCs/>
          <w:sz w:val="24"/>
          <w:szCs w:val="24"/>
          <w:lang w:val="en-US"/>
        </w:rPr>
        <w:t>Figure x shows the spread of data across these orders and the number of aerial and bimodal breathing species. We calculated 55 effect sizes for control-treatment pairwise comparisons. The average temperature difference between control-treatment pairs was 7.4 ± 3.6</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(mean ± S.D.) and test temperatures ranged from 9 - 35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742.8 ± 694</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(mean ± S.D.) and ranged from 29.9</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 xml:space="preserve">g in </w:t>
      </w:r>
      <w:r w:rsidR="00DE505B">
        <w:rPr>
          <w:rFonts w:ascii="Times New Roman" w:hAnsi="Times New Roman" w:cs="Times New Roman"/>
          <w:iCs/>
          <w:sz w:val="24"/>
          <w:szCs w:val="24"/>
          <w:lang w:val="en-US"/>
        </w:rPr>
        <w:t xml:space="preserve">juvenile </w:t>
      </w:r>
      <w:r w:rsidR="00DE505B" w:rsidRPr="00DE505B">
        <w:rPr>
          <w:rFonts w:ascii="Times New Roman" w:hAnsi="Times New Roman" w:cs="Times New Roman"/>
          <w:i/>
          <w:sz w:val="24"/>
          <w:szCs w:val="24"/>
          <w:lang w:val="en-US"/>
        </w:rPr>
        <w:t>Elusor macrurus</w:t>
      </w:r>
      <w:r w:rsidR="00EF4602">
        <w:rPr>
          <w:rFonts w:ascii="Times New Roman" w:hAnsi="Times New Roman" w:cs="Times New Roman"/>
          <w:iCs/>
          <w:sz w:val="24"/>
          <w:szCs w:val="24"/>
          <w:lang w:val="en-US"/>
        </w:rPr>
        <w:t xml:space="preserve"> 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p>
    <w:p w14:paraId="52D74831" w14:textId="4D9BEBB2" w:rsidR="00F85831" w:rsidRDefault="00B5718E" w:rsidP="00F85831">
      <w:pPr>
        <w:rPr>
          <w:rFonts w:ascii="Times New Roman" w:hAnsi="Times New Roman" w:cs="Times New Roman"/>
          <w:iCs/>
          <w:sz w:val="24"/>
          <w:szCs w:val="24"/>
          <w:lang w:val="en-US"/>
        </w:rPr>
      </w:pPr>
      <w:r>
        <w:rPr>
          <w:rFonts w:ascii="Times New Roman" w:hAnsi="Times New Roman" w:cs="Times New Roman"/>
          <w:iCs/>
          <w:sz w:val="24"/>
          <w:szCs w:val="24"/>
          <w:lang w:val="en-US"/>
        </w:rPr>
        <w:tab/>
        <w:t>Our field-based dataset includes….</w:t>
      </w:r>
    </w:p>
    <w:p w14:paraId="56A5A4F5" w14:textId="77777777" w:rsidR="009146A0" w:rsidRPr="009146A0" w:rsidRDefault="009146A0" w:rsidP="009146A0">
      <w:pPr>
        <w:rPr>
          <w:rFonts w:ascii="Times New Roman" w:hAnsi="Times New Roman" w:cs="Times New Roman"/>
          <w:iCs/>
          <w:sz w:val="24"/>
          <w:szCs w:val="24"/>
          <w:lang w:val="en-US"/>
        </w:rPr>
      </w:pPr>
    </w:p>
    <w:p w14:paraId="674F230C" w14:textId="00786B6D"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lastRenderedPageBreak/>
        <w:t xml:space="preserve">(i) </w:t>
      </w:r>
      <w:r w:rsidR="009146A0" w:rsidRPr="00A95BBA">
        <w:rPr>
          <w:rFonts w:ascii="Times New Roman" w:hAnsi="Times New Roman" w:cs="Times New Roman"/>
          <w:i/>
          <w:iCs/>
          <w:sz w:val="24"/>
          <w:szCs w:val="24"/>
          <w:lang w:val="en-US"/>
        </w:rPr>
        <w:t>Did acute increases in temperature reduce dive duration means and variability?</w:t>
      </w:r>
    </w:p>
    <w:p w14:paraId="6F99E796" w14:textId="38AA487E" w:rsidR="00141F52" w:rsidRPr="00A95BBA" w:rsidRDefault="00925E8F" w:rsidP="00A95BBA">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dive duration means by </w:t>
      </w:r>
      <w:r w:rsidR="00DE113E" w:rsidRPr="00A95BBA">
        <w:rPr>
          <w:rFonts w:ascii="Times New Roman" w:eastAsia="Calibri" w:hAnsi="Times New Roman" w:cs="Times New Roman"/>
          <w:sz w:val="24"/>
          <w:szCs w:val="24"/>
        </w:rPr>
        <w:t>64% (</w:t>
      </w:r>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 xml:space="preserve">RR: </w:t>
      </w:r>
      <w:bookmarkStart w:id="0" w:name="OLE_LINK1"/>
      <w:r w:rsidR="00DE113E" w:rsidRPr="00A95BBA">
        <w:rPr>
          <w:rFonts w:ascii="Times New Roman" w:eastAsia="Calibri" w:hAnsi="Times New Roman" w:cs="Times New Roman"/>
          <w:sz w:val="24"/>
          <w:szCs w:val="24"/>
        </w:rPr>
        <w:t>- 1.025</w:t>
      </w:r>
      <w:bookmarkEnd w:id="0"/>
      <w:r w:rsidR="00DE113E" w:rsidRPr="00A95BBA">
        <w:rPr>
          <w:rFonts w:ascii="Times New Roman" w:eastAsia="Calibri" w:hAnsi="Times New Roman" w:cs="Times New Roman"/>
          <w:sz w:val="24"/>
          <w:szCs w:val="24"/>
        </w:rPr>
        <w:t xml:space="preserve">, 95% confidence interval, CI: </w:t>
      </w:r>
      <w:bookmarkStart w:id="1" w:name="OLE_LINK2"/>
      <w:r w:rsidR="00DE113E" w:rsidRPr="00A95BBA">
        <w:rPr>
          <w:rFonts w:ascii="Times New Roman" w:eastAsia="Calibri" w:hAnsi="Times New Roman" w:cs="Times New Roman"/>
          <w:sz w:val="24"/>
          <w:szCs w:val="24"/>
        </w:rPr>
        <w:t>-1.514</w:t>
      </w:r>
      <w:bookmarkStart w:id="2" w:name="OLE_LINK3"/>
      <w:bookmarkEnd w:id="1"/>
      <w:r w:rsidR="00DE113E" w:rsidRPr="00A95BBA">
        <w:rPr>
          <w:rFonts w:ascii="Times New Roman" w:eastAsia="Calibri" w:hAnsi="Times New Roman" w:cs="Times New Roman"/>
          <w:sz w:val="24"/>
          <w:szCs w:val="24"/>
        </w:rPr>
        <w:t xml:space="preserve"> – 0.536</w:t>
      </w:r>
      <w:bookmarkEnd w:id="2"/>
      <w:r w:rsidR="00141F52" w:rsidRPr="00A95BBA">
        <w:rPr>
          <w:rFonts w:ascii="Times New Roman" w:eastAsia="Calibri" w:hAnsi="Times New Roman" w:cs="Times New Roman"/>
          <w:sz w:val="24"/>
          <w:szCs w:val="24"/>
        </w:rPr>
        <w:t>; Figure 1A</w:t>
      </w:r>
      <w:r w:rsidR="00DE113E" w:rsidRPr="00A95BBA">
        <w:rPr>
          <w:rFonts w:ascii="Times New Roman" w:eastAsia="Calibri" w:hAnsi="Times New Roman" w:cs="Times New Roman"/>
          <w:sz w:val="24"/>
          <w:szCs w:val="24"/>
        </w:rPr>
        <w:t xml:space="preserve">). </w:t>
      </w:r>
      <w:r w:rsidR="00DE113E" w:rsidRPr="00A95BBA">
        <w:rPr>
          <w:rFonts w:ascii="Times New Roman" w:hAnsi="Times New Roman" w:cs="Times New Roman"/>
          <w:iCs/>
          <w:sz w:val="24"/>
          <w:szCs w:val="24"/>
          <w:lang w:val="en-US"/>
        </w:rPr>
        <w:t>The average temperature difference between control-treatment pairs was 7.4 ± 3.6°C (mean ± S.D.)</w:t>
      </w:r>
      <w:r w:rsidR="00141F52" w:rsidRPr="00A95BBA">
        <w:rPr>
          <w:rFonts w:ascii="Times New Roman" w:hAnsi="Times New Roman" w:cs="Times New Roman"/>
          <w:iCs/>
          <w:sz w:val="24"/>
          <w:szCs w:val="24"/>
          <w:lang w:val="en-US"/>
        </w:rPr>
        <w:t>. Similarly, acute increases in temperature increase</w:t>
      </w:r>
      <w:r w:rsidR="00106ACC" w:rsidRPr="00A95BBA">
        <w:rPr>
          <w:rFonts w:ascii="Times New Roman" w:hAnsi="Times New Roman" w:cs="Times New Roman"/>
          <w:iCs/>
          <w:sz w:val="24"/>
          <w:szCs w:val="24"/>
          <w:lang w:val="en-US"/>
        </w:rPr>
        <w:t>d</w:t>
      </w:r>
      <w:r w:rsidR="00141F52" w:rsidRPr="00A95BBA">
        <w:rPr>
          <w:rFonts w:ascii="Times New Roman" w:hAnsi="Times New Roman" w:cs="Times New Roman"/>
          <w:iCs/>
          <w:sz w:val="24"/>
          <w:szCs w:val="24"/>
          <w:lang w:val="en-US"/>
        </w:rPr>
        <w:t xml:space="preserve"> dive duration variability by 175% (</w:t>
      </w:r>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 1.012, CI: 0.5</w:t>
      </w:r>
      <w:r w:rsidR="00106ACC" w:rsidRPr="00A95BBA">
        <w:rPr>
          <w:rFonts w:ascii="Times New Roman" w:hAnsi="Times New Roman" w:cs="Times New Roman"/>
          <w:iCs/>
          <w:sz w:val="24"/>
          <w:szCs w:val="24"/>
          <w:lang w:val="en-US"/>
        </w:rPr>
        <w:t xml:space="preserve">90 – 1.433, Fig. 1B). </w:t>
      </w:r>
      <w:r w:rsidR="00106ACC" w:rsidRPr="00A95BBA">
        <w:rPr>
          <w:rStyle w:val="gd15mcfceub"/>
          <w:rFonts w:ascii="Times New Roman" w:hAnsi="Times New Roman" w:cs="Times New Roman"/>
          <w:b/>
          <w:bCs/>
          <w:color w:val="000000"/>
          <w:sz w:val="24"/>
          <w:szCs w:val="24"/>
          <w:bdr w:val="none" w:sz="0" w:space="0" w:color="auto" w:frame="1"/>
        </w:rPr>
        <w:t>Add Bayesian results</w:t>
      </w:r>
    </w:p>
    <w:p w14:paraId="1C138A2B" w14:textId="77777777" w:rsidR="00A95BBA" w:rsidRPr="00A95BBA" w:rsidRDefault="00A95BBA" w:rsidP="00A95BBA">
      <w:pPr>
        <w:spacing w:after="0"/>
        <w:jc w:val="both"/>
        <w:rPr>
          <w:rFonts w:ascii="Times New Roman" w:hAnsi="Times New Roman" w:cs="Times New Roman"/>
          <w:i/>
          <w:iCs/>
          <w:sz w:val="24"/>
          <w:szCs w:val="24"/>
          <w:lang w:val="en-US"/>
        </w:rPr>
      </w:pPr>
    </w:p>
    <w:p w14:paraId="4585425C" w14:textId="344A28FF" w:rsidR="00510003" w:rsidRPr="00A95BBA" w:rsidRDefault="007C3624" w:rsidP="00A95BBA">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7BE17E01" w:rsidR="00106ACC" w:rsidRPr="00A95BBA" w:rsidRDefault="00844493" w:rsidP="00A95BBA">
      <w:pPr>
        <w:jc w:val="both"/>
        <w:rPr>
          <w:rFonts w:ascii="Times New Roman" w:hAnsi="Times New Roman" w:cs="Times New Roman"/>
          <w:iCs/>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r w:rsidRPr="00A95BBA">
        <w:rPr>
          <w:rFonts w:ascii="Times New Roman" w:hAnsi="Times New Roman" w:cs="Times New Roman"/>
          <w:i/>
          <w:iCs/>
          <w:sz w:val="24"/>
          <w:szCs w:val="24"/>
          <w:lang w:val="en-US"/>
        </w:rPr>
        <w:t>lnRR</w:t>
      </w:r>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.111, 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-0.14</w:t>
      </w:r>
      <w:r w:rsidR="00106ACC" w:rsidRPr="00A95BBA">
        <w:rPr>
          <w:rFonts w:ascii="Times New Roman" w:hAnsi="Times New Roman" w:cs="Times New Roman"/>
          <w:iCs/>
          <w:sz w:val="24"/>
          <w:szCs w:val="24"/>
          <w:lang w:val="en-US"/>
        </w:rPr>
        <w:t>4</w:t>
      </w:r>
      <w:r w:rsidRPr="00A95BBA">
        <w:rPr>
          <w:rFonts w:ascii="Times New Roman" w:hAnsi="Times New Roman" w:cs="Times New Roman"/>
          <w:iCs/>
          <w:sz w:val="24"/>
          <w:szCs w:val="24"/>
          <w:lang w:val="en-US"/>
        </w:rPr>
        <w:t xml:space="preserve"> – 0.079). 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28.5%, 54.4%, 68.4% and 76.5%,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 Table S1).</w:t>
      </w:r>
      <w:r w:rsidR="00106ACC" w:rsidRPr="00A95BBA">
        <w:rPr>
          <w:rFonts w:ascii="Times New Roman" w:hAnsi="Times New Roman" w:cs="Times New Roman"/>
          <w:sz w:val="24"/>
          <w:szCs w:val="24"/>
          <w:lang w:val="en-US"/>
        </w:rPr>
        <w:t xml:space="preserve"> </w:t>
      </w:r>
      <w:r w:rsidR="00106ACC" w:rsidRPr="00A95BBA">
        <w:rPr>
          <w:rFonts w:ascii="Times New Roman" w:hAnsi="Times New Roman" w:cs="Times New Roman"/>
          <w:sz w:val="24"/>
          <w:szCs w:val="24"/>
          <w:lang w:val="en-US"/>
        </w:rPr>
        <w:t xml:space="preserve">The magnitude of temperature increase </w:t>
      </w:r>
      <w:r w:rsidR="00106ACC" w:rsidRPr="00A95BBA">
        <w:rPr>
          <w:rFonts w:ascii="Times New Roman" w:hAnsi="Times New Roman" w:cs="Times New Roman"/>
          <w:sz w:val="24"/>
          <w:szCs w:val="24"/>
          <w:lang w:val="en-US"/>
        </w:rPr>
        <w:t xml:space="preserve">also </w:t>
      </w:r>
      <w:r w:rsidR="00106ACC" w:rsidRPr="00A95BBA">
        <w:rPr>
          <w:rFonts w:ascii="Times New Roman" w:hAnsi="Times New Roman" w:cs="Times New Roman"/>
          <w:sz w:val="24"/>
          <w:szCs w:val="24"/>
          <w:lang w:val="en-US"/>
        </w:rPr>
        <w:t>had a significant</w:t>
      </w:r>
      <w:r w:rsidR="00106ACC" w:rsidRPr="00A95BBA">
        <w:rPr>
          <w:rFonts w:ascii="Times New Roman" w:hAnsi="Times New Roman" w:cs="Times New Roman"/>
          <w:sz w:val="24"/>
          <w:szCs w:val="24"/>
          <w:lang w:val="en-US"/>
        </w:rPr>
        <w:t xml:space="preserve"> moderating effect on dive duration variability (</w:t>
      </w:r>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r w:rsidR="00106ACC" w:rsidRPr="00A95BBA">
        <w:rPr>
          <w:rFonts w:ascii="Times New Roman" w:hAnsi="Times New Roman" w:cs="Times New Roman"/>
          <w:sz w:val="24"/>
          <w:szCs w:val="24"/>
          <w:lang w:val="en-US"/>
        </w:rPr>
        <w:t>:</w:t>
      </w:r>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0.122</w:t>
      </w:r>
      <w:r w:rsidR="00106ACC" w:rsidRPr="00A95BBA">
        <w:rPr>
          <w:rFonts w:ascii="Times New Roman" w:eastAsia="Times New Roman" w:hAnsi="Times New Roman" w:cs="Times New Roman"/>
          <w:color w:val="000000"/>
          <w:sz w:val="24"/>
          <w:szCs w:val="24"/>
          <w:bdr w:val="none" w:sz="0" w:space="0" w:color="auto" w:frame="1"/>
          <w:lang w:eastAsia="en-AU"/>
        </w:rPr>
        <w:t xml:space="preserve">, CI: 0.097 – 0.148). </w:t>
      </w:r>
      <w:r w:rsidR="00106ACC" w:rsidRPr="00A95BBA">
        <w:rPr>
          <w:rFonts w:ascii="Times New Roman" w:hAnsi="Times New Roman" w:cs="Times New Roman"/>
          <w:iCs/>
          <w:sz w:val="24"/>
          <w:szCs w:val="24"/>
          <w:lang w:val="en-US"/>
        </w:rPr>
        <w:t xml:space="preserve">Effect size estimates for temperature increases of different magnitudes showed that a </w:t>
      </w:r>
      <w:bookmarkStart w:id="3" w:name="OLE_LINK43"/>
      <w:r w:rsidR="00106ACC" w:rsidRPr="00A95BBA">
        <w:rPr>
          <w:rFonts w:ascii="Times New Roman" w:hAnsi="Times New Roman" w:cs="Times New Roman"/>
          <w:iCs/>
          <w:sz w:val="24"/>
          <w:szCs w:val="24"/>
          <w:lang w:val="en-US"/>
        </w:rPr>
        <w:t>+ 3°C</w:t>
      </w:r>
      <w:bookmarkEnd w:id="3"/>
      <w:r w:rsidR="00106ACC" w:rsidRPr="00A95BBA">
        <w:rPr>
          <w:rFonts w:ascii="Times New Roman" w:hAnsi="Times New Roman" w:cs="Times New Roman"/>
          <w:iCs/>
          <w:sz w:val="24"/>
          <w:szCs w:val="24"/>
          <w:lang w:val="en-US"/>
        </w:rPr>
        <w:t>, +</w:t>
      </w:r>
      <w:r w:rsidR="00A95BBA" w:rsidRPr="00A95BBA">
        <w:rPr>
          <w:rFonts w:ascii="Times New Roman" w:hAnsi="Times New Roman" w:cs="Times New Roman"/>
          <w:iCs/>
          <w:sz w:val="24"/>
          <w:szCs w:val="24"/>
          <w:lang w:val="en-US"/>
        </w:rPr>
        <w:t> </w:t>
      </w:r>
      <w:r w:rsidR="00106ACC" w:rsidRPr="00A95BBA">
        <w:rPr>
          <w:rFonts w:ascii="Times New Roman" w:hAnsi="Times New Roman" w:cs="Times New Roman"/>
          <w:iCs/>
          <w:sz w:val="24"/>
          <w:szCs w:val="24"/>
          <w:lang w:val="en-US"/>
        </w:rPr>
        <w:t xml:space="preserve">5-7°C, + 8-9°C and + ≥10°C </w:t>
      </w:r>
      <w:r w:rsidR="00106ACC" w:rsidRPr="00A95BBA">
        <w:rPr>
          <w:rFonts w:ascii="Times New Roman" w:hAnsi="Times New Roman" w:cs="Times New Roman"/>
          <w:iCs/>
          <w:sz w:val="24"/>
          <w:szCs w:val="24"/>
          <w:lang w:val="en-US"/>
        </w:rPr>
        <w:t>increased</w:t>
      </w:r>
      <w:r w:rsidR="00106ACC" w:rsidRPr="00A95BBA">
        <w:rPr>
          <w:rFonts w:ascii="Times New Roman" w:hAnsi="Times New Roman" w:cs="Times New Roman"/>
          <w:iCs/>
          <w:sz w:val="24"/>
          <w:szCs w:val="24"/>
          <w:lang w:val="en-US"/>
        </w:rPr>
        <w:t xml:space="preserve"> dive duration</w:t>
      </w:r>
      <w:r w:rsidR="00106ACC" w:rsidRPr="00A95BBA">
        <w:rPr>
          <w:rFonts w:ascii="Times New Roman" w:hAnsi="Times New Roman" w:cs="Times New Roman"/>
          <w:iCs/>
          <w:sz w:val="24"/>
          <w:szCs w:val="24"/>
          <w:lang w:val="en-US"/>
        </w:rPr>
        <w:t xml:space="preserve"> variability </w:t>
      </w:r>
      <w:r w:rsidR="00106ACC" w:rsidRPr="00A95BBA">
        <w:rPr>
          <w:rFonts w:ascii="Times New Roman" w:hAnsi="Times New Roman" w:cs="Times New Roman"/>
          <w:iCs/>
          <w:sz w:val="24"/>
          <w:szCs w:val="24"/>
          <w:lang w:val="en-US"/>
        </w:rPr>
        <w:t>by</w:t>
      </w:r>
      <w:r w:rsidR="00106ACC" w:rsidRPr="00A95BBA">
        <w:rPr>
          <w:rFonts w:ascii="Times New Roman" w:hAnsi="Times New Roman" w:cs="Times New Roman"/>
          <w:iCs/>
          <w:sz w:val="24"/>
          <w:szCs w:val="24"/>
          <w:lang w:val="en-US"/>
        </w:rPr>
        <w:t xml:space="preserve"> 37.8%, 116%, 204% and 338%, respectively</w:t>
      </w:r>
      <w:r w:rsidR="006D057B" w:rsidRPr="00A95BBA">
        <w:rPr>
          <w:rFonts w:ascii="Times New Roman" w:hAnsi="Times New Roman" w:cs="Times New Roman"/>
          <w:iCs/>
          <w:sz w:val="24"/>
          <w:szCs w:val="24"/>
          <w:lang w:val="en-US"/>
        </w:rPr>
        <w:t xml:space="preserve"> (Fig. 1D; Table S1). </w:t>
      </w:r>
      <w:r w:rsidR="00A95BBA">
        <w:rPr>
          <w:rFonts w:ascii="Times New Roman" w:hAnsi="Times New Roman" w:cs="Times New Roman"/>
          <w:iCs/>
          <w:sz w:val="24"/>
          <w:szCs w:val="24"/>
          <w:lang w:val="en-US"/>
        </w:rPr>
        <w:t xml:space="preserve">Small temperature increases (i.e. </w:t>
      </w:r>
      <w:r w:rsidR="00A95BBA" w:rsidRPr="00A95BBA">
        <w:rPr>
          <w:rFonts w:ascii="Times New Roman" w:hAnsi="Times New Roman" w:cs="Times New Roman"/>
          <w:iCs/>
          <w:sz w:val="24"/>
          <w:szCs w:val="24"/>
          <w:lang w:val="en-US"/>
        </w:rPr>
        <w:t>+ 3°C</w:t>
      </w:r>
      <w:r w:rsidR="00A95BBA">
        <w:rPr>
          <w:rFonts w:ascii="Times New Roman" w:hAnsi="Times New Roman" w:cs="Times New Roman"/>
          <w:iCs/>
          <w:sz w:val="24"/>
          <w:szCs w:val="24"/>
          <w:lang w:val="en-US"/>
        </w:rPr>
        <w:t xml:space="preserve">) were not sufficient to significantly affect dive duration means or variability.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1C3BA944" w14:textId="77777777" w:rsidR="00166B01" w:rsidRDefault="00166B01">
      <w:pPr>
        <w:rPr>
          <w:rFonts w:ascii="Times New Roman" w:hAnsi="Times New Roman" w:cs="Times New Roman"/>
          <w:i/>
          <w:iCs/>
          <w:sz w:val="24"/>
          <w:szCs w:val="24"/>
          <w:lang w:val="en-US"/>
        </w:rPr>
      </w:pPr>
    </w:p>
    <w:p w14:paraId="12F56F10" w14:textId="5546E7E9"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1DC97980" w:rsidR="009A7ABA" w:rsidRDefault="009A7ABA">
      <w:pPr>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r w:rsidRPr="009A7ABA">
        <w:rPr>
          <w:rFonts w:ascii="Times New Roman" w:hAnsi="Times New Roman" w:cs="Times New Roman"/>
          <w:sz w:val="24"/>
          <w:szCs w:val="24"/>
          <w:lang w:val="en-US"/>
        </w:rPr>
        <w:t>-1.1731</w:t>
      </w:r>
      <w:r>
        <w:rPr>
          <w:rFonts w:ascii="Times New Roman" w:hAnsi="Times New Roman" w:cs="Times New Roman"/>
          <w:sz w:val="24"/>
          <w:szCs w:val="24"/>
          <w:lang w:val="en-US"/>
        </w:rPr>
        <w:t xml:space="preserve">, CI: -1.750 – -0.596) and aerial breathers </w:t>
      </w:r>
      <w:r>
        <w:rPr>
          <w:rFonts w:ascii="Times New Roman" w:hAnsi="Times New Roman" w:cs="Times New Roman"/>
          <w:sz w:val="24"/>
          <w:szCs w:val="24"/>
          <w:lang w:val="en-US"/>
        </w:rPr>
        <w:t>(</w:t>
      </w:r>
      <w:r>
        <w:rPr>
          <w:rFonts w:ascii="Times New Roman" w:hAnsi="Times New Roman" w:cs="Times New Roman"/>
          <w:i/>
          <w:iCs/>
          <w:sz w:val="24"/>
          <w:szCs w:val="24"/>
          <w:lang w:val="en-US"/>
        </w:rPr>
        <w:t>ln</w:t>
      </w:r>
      <w:r>
        <w:rPr>
          <w:rFonts w:ascii="Times New Roman" w:hAnsi="Times New Roman" w:cs="Times New Roman"/>
          <w:sz w:val="24"/>
          <w:szCs w:val="24"/>
          <w:lang w:val="en-US"/>
        </w:rPr>
        <w:t xml:space="preserve">RR </w:t>
      </w:r>
      <w:bookmarkStart w:id="4" w:name="OLE_LINK4"/>
      <w:r w:rsidRPr="009A7ABA">
        <w:rPr>
          <w:rFonts w:ascii="Times New Roman" w:hAnsi="Times New Roman" w:cs="Times New Roman"/>
          <w:sz w:val="24"/>
          <w:szCs w:val="24"/>
          <w:lang w:val="en-US"/>
        </w:rPr>
        <w:t>-0.8252</w:t>
      </w:r>
      <w:bookmarkEnd w:id="4"/>
      <w:r>
        <w:rPr>
          <w:rFonts w:ascii="Times New Roman" w:hAnsi="Times New Roman" w:cs="Times New Roman"/>
          <w:sz w:val="24"/>
          <w:szCs w:val="24"/>
          <w:lang w:val="en-US"/>
        </w:rPr>
        <w:t>, CI:</w:t>
      </w:r>
      <w:bookmarkStart w:id="5"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1.521</w:t>
      </w:r>
      <w:bookmarkEnd w:id="5"/>
      <w:r>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-0.129</w:t>
      </w:r>
      <w:r>
        <w:rPr>
          <w:rFonts w:ascii="Times New Roman" w:hAnsi="Times New Roman" w:cs="Times New Roman"/>
          <w:sz w:val="24"/>
          <w:szCs w:val="24"/>
          <w:lang w:val="en-US"/>
        </w:rPr>
        <w:t>; Fig. 2A-B</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56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69% reductions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increased dive duration variability by similar magnitudes in both bimodal breathers (</w:t>
      </w:r>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 xml:space="preserve">CVR </w:t>
      </w:r>
      <w:bookmarkStart w:id="6" w:name="OLE_LINK28"/>
      <w:r w:rsidR="000E517A" w:rsidRPr="00CD4C92">
        <w:rPr>
          <w:rFonts w:ascii="Times New Roman" w:hAnsi="Times New Roman" w:cs="Times New Roman"/>
          <w:sz w:val="24"/>
          <w:szCs w:val="24"/>
          <w:lang w:val="en-US"/>
        </w:rPr>
        <w:t>1</w:t>
      </w:r>
      <w:r w:rsidR="000E517A" w:rsidRPr="000E517A">
        <w:rPr>
          <w:rFonts w:ascii="Times New Roman" w:eastAsia="Times New Roman" w:hAnsi="Times New Roman" w:cs="Times New Roman"/>
          <w:color w:val="000000"/>
          <w:sz w:val="20"/>
          <w:szCs w:val="20"/>
          <w:bdr w:val="none" w:sz="0" w:space="0" w:color="auto" w:frame="1"/>
          <w:lang w:eastAsia="en-AU"/>
        </w:rPr>
        <w:t>.</w:t>
      </w:r>
      <w:r w:rsidR="000E517A" w:rsidRPr="00CD4C92">
        <w:rPr>
          <w:rFonts w:ascii="Times New Roman" w:hAnsi="Times New Roman" w:cs="Times New Roman"/>
          <w:sz w:val="24"/>
          <w:szCs w:val="24"/>
          <w:lang w:val="en-US"/>
        </w:rPr>
        <w:t>134</w:t>
      </w:r>
      <w:bookmarkEnd w:id="6"/>
      <w:r w:rsidR="000E517A" w:rsidRPr="000E517A">
        <w:rPr>
          <w:rFonts w:ascii="Times New Roman" w:hAnsi="Times New Roman" w:cs="Times New Roman"/>
          <w:sz w:val="24"/>
          <w:szCs w:val="24"/>
          <w:lang w:val="en-US"/>
        </w:rPr>
        <w:t xml:space="preserve">, CI: </w:t>
      </w:r>
      <w:bookmarkStart w:id="7" w:name="OLE_LINK29"/>
      <w:r w:rsidR="000E517A" w:rsidRPr="00CD4C92">
        <w:rPr>
          <w:rFonts w:ascii="Times New Roman" w:hAnsi="Times New Roman" w:cs="Times New Roman"/>
          <w:sz w:val="24"/>
          <w:szCs w:val="24"/>
          <w:lang w:val="en-US"/>
        </w:rPr>
        <w:t xml:space="preserve">0.568 </w:t>
      </w:r>
      <w:bookmarkEnd w:id="7"/>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8" w:name="OLE_LINK30"/>
      <w:r w:rsidR="000E517A" w:rsidRPr="00CD4C92">
        <w:rPr>
          <w:rFonts w:ascii="Times New Roman" w:hAnsi="Times New Roman" w:cs="Times New Roman"/>
          <w:sz w:val="24"/>
          <w:szCs w:val="24"/>
          <w:lang w:val="en-US"/>
        </w:rPr>
        <w:t>1.700</w:t>
      </w:r>
      <w:bookmarkEnd w:id="8"/>
      <w:r w:rsidR="000E517A" w:rsidRPr="000E517A">
        <w:rPr>
          <w:rFonts w:ascii="Times New Roman" w:hAnsi="Times New Roman" w:cs="Times New Roman"/>
          <w:sz w:val="24"/>
          <w:szCs w:val="24"/>
          <w:lang w:val="en-US"/>
        </w:rPr>
        <w:t>) and aerial breathers (</w:t>
      </w:r>
      <w:bookmarkStart w:id="9" w:name="OLE_LINK25"/>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r w:rsidR="000E517A" w:rsidRPr="00CD4C92">
        <w:rPr>
          <w:rFonts w:ascii="Times New Roman" w:hAnsi="Times New Roman" w:cs="Times New Roman"/>
          <w:sz w:val="24"/>
          <w:szCs w:val="24"/>
          <w:lang w:val="en-US"/>
        </w:rPr>
        <w:t xml:space="preserve"> </w:t>
      </w:r>
      <w:r w:rsidR="000E517A" w:rsidRPr="00CD4C92">
        <w:rPr>
          <w:rFonts w:ascii="Times New Roman" w:hAnsi="Times New Roman" w:cs="Times New Roman"/>
          <w:sz w:val="24"/>
          <w:szCs w:val="24"/>
          <w:lang w:val="en-US"/>
        </w:rPr>
        <w:t>0.839</w:t>
      </w:r>
      <w:bookmarkEnd w:id="9"/>
      <w:r w:rsidR="000E517A" w:rsidRPr="000E517A">
        <w:rPr>
          <w:rFonts w:ascii="Times New Roman" w:hAnsi="Times New Roman" w:cs="Times New Roman"/>
          <w:sz w:val="24"/>
          <w:szCs w:val="24"/>
          <w:lang w:val="en-US"/>
        </w:rPr>
        <w:t xml:space="preserve">, CI: </w:t>
      </w:r>
      <w:bookmarkStart w:id="10" w:name="OLE_LINK26"/>
      <w:r w:rsidR="000E517A" w:rsidRPr="00CD4C92">
        <w:rPr>
          <w:rFonts w:ascii="Times New Roman" w:hAnsi="Times New Roman" w:cs="Times New Roman"/>
          <w:sz w:val="24"/>
          <w:szCs w:val="24"/>
          <w:lang w:val="en-US"/>
        </w:rPr>
        <w:t>0.166</w:t>
      </w:r>
      <w:bookmarkEnd w:id="10"/>
      <w:r w:rsidR="000E517A" w:rsidRPr="00CD4C92">
        <w:rPr>
          <w:rFonts w:ascii="Times New Roman" w:hAnsi="Times New Roman" w:cs="Times New Roman"/>
          <w:sz w:val="24"/>
          <w:szCs w:val="24"/>
          <w:lang w:val="en-US"/>
        </w:rPr>
        <w:t xml:space="preserve"> </w:t>
      </w:r>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1" w:name="OLE_LINK27"/>
      <w:r w:rsidR="000E517A" w:rsidRPr="00CD4C92">
        <w:rPr>
          <w:rFonts w:ascii="Times New Roman" w:hAnsi="Times New Roman" w:cs="Times New Roman"/>
          <w:sz w:val="24"/>
          <w:szCs w:val="24"/>
          <w:lang w:val="en-US"/>
        </w:rPr>
        <w:t>1.51</w:t>
      </w:r>
      <w:bookmarkEnd w:id="11"/>
      <w:r w:rsidR="000E517A">
        <w:rPr>
          <w:rFonts w:ascii="Times New Roman" w:hAnsi="Times New Roman" w:cs="Times New Roman"/>
          <w:sz w:val="24"/>
          <w:szCs w:val="24"/>
          <w:lang w:val="en-US"/>
        </w:rPr>
        <w:t>2</w:t>
      </w:r>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166B01" w:rsidRPr="00A95BBA">
        <w:rPr>
          <w:rStyle w:val="gd15mcfceub"/>
          <w:rFonts w:ascii="Times New Roman" w:hAnsi="Times New Roman" w:cs="Times New Roman"/>
          <w:b/>
          <w:bCs/>
          <w:color w:val="000000"/>
          <w:sz w:val="24"/>
          <w:szCs w:val="24"/>
          <w:bdr w:val="none" w:sz="0" w:space="0" w:color="auto" w:frame="1"/>
        </w:rPr>
        <w:t>Add Bayesian results</w:t>
      </w:r>
    </w:p>
    <w:p w14:paraId="334042C6" w14:textId="77777777" w:rsidR="00B16CEA" w:rsidRDefault="00B16CEA">
      <w:pPr>
        <w:rPr>
          <w:rFonts w:ascii="Times New Roman" w:hAnsi="Times New Roman" w:cs="Times New Roman"/>
          <w:i/>
          <w:iCs/>
          <w:sz w:val="24"/>
          <w:szCs w:val="24"/>
          <w:lang w:val="en-US"/>
        </w:rPr>
      </w:pPr>
    </w:p>
    <w:p w14:paraId="5A32794C" w14:textId="22EE83BA"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77AF137B" w:rsidR="00166B01" w:rsidRPr="00B16CEA" w:rsidRDefault="00166B01">
      <w:pPr>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mean ± S.D.</w:t>
      </w:r>
      <w:r w:rsidRPr="00B16CEA">
        <w:rPr>
          <w:rFonts w:ascii="Times New Roman" w:hAnsi="Times New Roman" w:cs="Times New Roman"/>
          <w:iCs/>
          <w:sz w:val="24"/>
          <w:szCs w:val="24"/>
          <w:lang w:val="en-US"/>
        </w:rPr>
        <w:t xml:space="preserve">= </w:t>
      </w:r>
      <w:r w:rsidRPr="00B16CEA">
        <w:rPr>
          <w:rFonts w:ascii="Times New Roman" w:hAnsi="Times New Roman" w:cs="Times New Roman"/>
          <w:iCs/>
          <w:sz w:val="24"/>
          <w:szCs w:val="24"/>
          <w:lang w:val="en-US"/>
        </w:rPr>
        <w:t>742.8 ± 694 g)</w:t>
      </w:r>
      <w:r w:rsidRPr="00B16CEA">
        <w:rPr>
          <w:rFonts w:ascii="Times New Roman" w:hAnsi="Times New Roman" w:cs="Times New Roman"/>
          <w:iCs/>
          <w:sz w:val="24"/>
          <w:szCs w:val="24"/>
          <w:lang w:val="en-US"/>
        </w:rPr>
        <w:t xml:space="preserve"> had no effect on the magnitude of </w:t>
      </w:r>
      <w:r w:rsidR="00B16CEA" w:rsidRPr="00B16CEA">
        <w:rPr>
          <w:rFonts w:ascii="Times New Roman" w:hAnsi="Times New Roman" w:cs="Times New Roman"/>
          <w:iCs/>
          <w:sz w:val="24"/>
          <w:szCs w:val="24"/>
          <w:lang w:val="en-US"/>
        </w:rPr>
        <w:t>differences between control and treatment temperatures, in either mean (</w:t>
      </w:r>
      <w:r w:rsidR="00B16CEA" w:rsidRPr="00B16CEA">
        <w:rPr>
          <w:rFonts w:ascii="Times New Roman" w:hAnsi="Times New Roman" w:cs="Times New Roman"/>
          <w:i/>
          <w:iCs/>
          <w:sz w:val="24"/>
          <w:szCs w:val="24"/>
          <w:lang w:val="en-US"/>
        </w:rPr>
        <w:t>ln</w:t>
      </w:r>
      <w:r w:rsidR="00B16CEA" w:rsidRPr="00B16CEA">
        <w:rPr>
          <w:rFonts w:ascii="Times New Roman" w:hAnsi="Times New Roman" w:cs="Times New Roman"/>
          <w:sz w:val="24"/>
          <w:szCs w:val="24"/>
          <w:lang w:val="en-US"/>
        </w:rPr>
        <w:t xml:space="preserve">RR </w:t>
      </w:r>
      <w:r w:rsidR="00B16CEA" w:rsidRPr="00B16CEA">
        <w:rPr>
          <w:rStyle w:val="gd15mcfceub"/>
          <w:rFonts w:ascii="Times New Roman" w:hAnsi="Times New Roman" w:cs="Times New Roman"/>
          <w:color w:val="000000"/>
          <w:sz w:val="24"/>
          <w:szCs w:val="24"/>
          <w:bdr w:val="none" w:sz="0" w:space="0" w:color="auto" w:frame="1"/>
        </w:rPr>
        <w:t xml:space="preserve">-0.5702, CI: -1.9560 </w:t>
      </w:r>
      <w:r w:rsidR="00B16CEA">
        <w:rPr>
          <w:rFonts w:ascii="Times New Roman" w:hAnsi="Times New Roman" w:cs="Times New Roman"/>
          <w:sz w:val="24"/>
          <w:szCs w:val="24"/>
          <w:lang w:val="en-US"/>
        </w:rPr>
        <w:t>–</w:t>
      </w:r>
      <w:r w:rsidR="00B16CEA" w:rsidRPr="00B16CEA">
        <w:rPr>
          <w:rStyle w:val="gd15mcfceub"/>
          <w:rFonts w:ascii="Times New Roman" w:hAnsi="Times New Roman" w:cs="Times New Roman"/>
          <w:color w:val="000000"/>
          <w:sz w:val="24"/>
          <w:szCs w:val="24"/>
          <w:bdr w:val="none" w:sz="0" w:space="0" w:color="auto" w:frame="1"/>
        </w:rPr>
        <w:t xml:space="preserve"> 0.8156</w:t>
      </w:r>
      <w:r w:rsidR="00B16CEA">
        <w:rPr>
          <w:rStyle w:val="gd15mcfceub"/>
          <w:rFonts w:ascii="Times New Roman" w:hAnsi="Times New Roman" w:cs="Times New Roman"/>
          <w:color w:val="000000"/>
          <w:sz w:val="24"/>
          <w:szCs w:val="24"/>
          <w:bdr w:val="none" w:sz="0" w:space="0" w:color="auto" w:frame="1"/>
        </w:rPr>
        <w:t>; Table S2</w:t>
      </w:r>
      <w:r w:rsidR="00B16CEA" w:rsidRPr="00B16CEA">
        <w:rPr>
          <w:rStyle w:val="gd15mcfceub"/>
          <w:rFonts w:ascii="Times New Roman" w:hAnsi="Times New Roman" w:cs="Times New Roman"/>
          <w:color w:val="000000"/>
          <w:sz w:val="24"/>
          <w:szCs w:val="24"/>
          <w:bdr w:val="none" w:sz="0" w:space="0" w:color="auto" w:frame="1"/>
        </w:rPr>
        <w:t>)</w:t>
      </w:r>
      <w:r w:rsidR="00B16CEA" w:rsidRPr="00B16CEA">
        <w:rPr>
          <w:rFonts w:ascii="Times New Roman" w:hAnsi="Times New Roman" w:cs="Times New Roman"/>
          <w:iCs/>
          <w:sz w:val="24"/>
          <w:szCs w:val="24"/>
          <w:lang w:val="en-US"/>
        </w:rPr>
        <w:t xml:space="preserve"> or variability (</w:t>
      </w:r>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 xml:space="preserve">CVR </w:t>
      </w:r>
      <w:r w:rsidR="00B16CEA" w:rsidRPr="00A379EA">
        <w:rPr>
          <w:rFonts w:ascii="Times New Roman" w:eastAsia="Times New Roman" w:hAnsi="Times New Roman" w:cs="Times New Roman"/>
          <w:color w:val="000000"/>
          <w:sz w:val="24"/>
          <w:szCs w:val="24"/>
          <w:bdr w:val="none" w:sz="0" w:space="0" w:color="auto" w:frame="1"/>
          <w:lang w:eastAsia="en-AU"/>
        </w:rPr>
        <w:t>0.8103</w:t>
      </w:r>
      <w:r w:rsidR="00B16CEA" w:rsidRPr="00B16CEA">
        <w:rPr>
          <w:rFonts w:ascii="Times New Roman" w:eastAsia="Times New Roman" w:hAnsi="Times New Roman" w:cs="Times New Roman"/>
          <w:color w:val="000000"/>
          <w:sz w:val="24"/>
          <w:szCs w:val="24"/>
          <w:bdr w:val="none" w:sz="0" w:space="0" w:color="auto" w:frame="1"/>
          <w:lang w:eastAsia="en-AU"/>
        </w:rPr>
        <w:t xml:space="preserve">, CI: </w:t>
      </w:r>
      <w:r w:rsidR="00B16CEA" w:rsidRPr="00A379EA">
        <w:rPr>
          <w:rFonts w:ascii="Times New Roman" w:eastAsia="Times New Roman" w:hAnsi="Times New Roman" w:cs="Times New Roman"/>
          <w:color w:val="000000"/>
          <w:sz w:val="24"/>
          <w:szCs w:val="24"/>
          <w:bdr w:val="none" w:sz="0" w:space="0" w:color="auto" w:frame="1"/>
          <w:lang w:eastAsia="en-AU"/>
        </w:rPr>
        <w:t xml:space="preserve">-0.4181 </w:t>
      </w:r>
      <w:r w:rsidR="00B16CEA">
        <w:rPr>
          <w:rFonts w:ascii="Times New Roman" w:hAnsi="Times New Roman" w:cs="Times New Roman"/>
          <w:sz w:val="24"/>
          <w:szCs w:val="24"/>
          <w:lang w:val="en-US"/>
        </w:rPr>
        <w:t>–</w:t>
      </w:r>
      <w:r w:rsidR="00B16CEA" w:rsidRPr="00A379EA">
        <w:rPr>
          <w:rFonts w:ascii="Times New Roman" w:eastAsia="Times New Roman" w:hAnsi="Times New Roman" w:cs="Times New Roman"/>
          <w:color w:val="000000"/>
          <w:sz w:val="24"/>
          <w:szCs w:val="24"/>
          <w:bdr w:val="none" w:sz="0" w:space="0" w:color="auto" w:frame="1"/>
          <w:lang w:eastAsia="en-AU"/>
        </w:rPr>
        <w:t xml:space="preserve"> 2.0388</w:t>
      </w:r>
      <w:r w:rsidR="00B16CEA">
        <w:rPr>
          <w:rFonts w:ascii="Times New Roman" w:eastAsia="Times New Roman" w:hAnsi="Times New Roman" w:cs="Times New Roman"/>
          <w:color w:val="000000"/>
          <w:sz w:val="24"/>
          <w:szCs w:val="24"/>
          <w:bdr w:val="none" w:sz="0" w:space="0" w:color="auto" w:frame="1"/>
          <w:lang w:eastAsia="en-AU"/>
        </w:rPr>
        <w:t>; Table S2)</w:t>
      </w:r>
      <w:r w:rsidR="00B16CEA" w:rsidRPr="00A379EA">
        <w:rPr>
          <w:rFonts w:ascii="Times New Roman" w:eastAsia="Times New Roman" w:hAnsi="Times New Roman" w:cs="Times New Roman"/>
          <w:color w:val="000000"/>
          <w:sz w:val="24"/>
          <w:szCs w:val="24"/>
          <w:bdr w:val="none" w:sz="0" w:space="0" w:color="auto" w:frame="1"/>
          <w:lang w:eastAsia="en-AU"/>
        </w:rPr>
        <w:t xml:space="preserve">      </w:t>
      </w:r>
    </w:p>
    <w:p w14:paraId="7002B7AB" w14:textId="77777777" w:rsidR="00166B01" w:rsidRPr="00B16CEA" w:rsidRDefault="00166B01">
      <w:pPr>
        <w:rPr>
          <w:rFonts w:ascii="Times New Roman" w:hAnsi="Times New Roman" w:cs="Times New Roman"/>
          <w:i/>
          <w:iCs/>
          <w:sz w:val="24"/>
          <w:szCs w:val="24"/>
          <w:lang w:val="en-US"/>
        </w:rPr>
      </w:pPr>
    </w:p>
    <w:p w14:paraId="2FDB79B4" w14:textId="20B21BDE"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6BE3D8F4" w14:textId="11D39739" w:rsidR="00B27B5F" w:rsidRPr="00B27B5F" w:rsidRDefault="00B27B5F">
      <w:pPr>
        <w:rPr>
          <w:rFonts w:ascii="Times New Roman" w:hAnsi="Times New Roman" w:cs="Times New Roman"/>
          <w:b/>
          <w:bCs/>
          <w:i/>
          <w:iCs/>
          <w:sz w:val="24"/>
          <w:szCs w:val="24"/>
          <w:lang w:val="en-US"/>
        </w:rPr>
      </w:pPr>
      <w:r>
        <w:rPr>
          <w:rFonts w:ascii="Times New Roman" w:hAnsi="Times New Roman" w:cs="Times New Roman"/>
          <w:i/>
          <w:iCs/>
          <w:sz w:val="24"/>
          <w:szCs w:val="24"/>
          <w:lang w:val="en-US"/>
        </w:rPr>
        <w:t xml:space="preserve">I </w:t>
      </w:r>
      <w:bookmarkStart w:id="12" w:name="_GoBack"/>
      <w:bookmarkEnd w:id="12"/>
      <w:r>
        <w:rPr>
          <w:rFonts w:ascii="Times New Roman" w:hAnsi="Times New Roman" w:cs="Times New Roman"/>
          <w:b/>
          <w:bCs/>
          <w:i/>
          <w:iCs/>
          <w:sz w:val="24"/>
          <w:szCs w:val="24"/>
          <w:lang w:val="en-US"/>
        </w:rPr>
        <w:t>still need to set-up the data for this analysis, because it’s very different.</w:t>
      </w:r>
    </w:p>
    <w:p w14:paraId="3237B2D9" w14:textId="07E6A9F7" w:rsidR="00B5718E" w:rsidRDefault="007C3624">
      <w:pP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(vi) </w:t>
      </w:r>
      <w:r w:rsidR="00B5718E">
        <w:rPr>
          <w:rFonts w:ascii="Times New Roman" w:hAnsi="Times New Roman" w:cs="Times New Roman"/>
          <w:i/>
          <w:iCs/>
          <w:sz w:val="24"/>
          <w:szCs w:val="24"/>
          <w:lang w:val="en-US"/>
        </w:rPr>
        <w:t>Are effects</w:t>
      </w:r>
      <w:r w:rsidR="00B5718E" w:rsidRPr="00B5718E">
        <w:rPr>
          <w:rFonts w:ascii="Times New Roman" w:hAnsi="Times New Roman" w:cs="Times New Roman"/>
          <w:i/>
          <w:iCs/>
          <w:sz w:val="24"/>
          <w:szCs w:val="24"/>
          <w:lang w:val="en-US"/>
        </w:rPr>
        <w:t xml:space="preserve"> </w:t>
      </w:r>
      <w:r w:rsidR="00B5718E">
        <w:rPr>
          <w:rFonts w:ascii="Times New Roman" w:hAnsi="Times New Roman" w:cs="Times New Roman"/>
          <w:i/>
          <w:iCs/>
          <w:sz w:val="24"/>
          <w:szCs w:val="24"/>
          <w:lang w:val="en-US"/>
        </w:rPr>
        <w:t xml:space="preserve">of temperature on dive duration means and variability more pronounced under laboratory compared to field conditions? </w:t>
      </w:r>
    </w:p>
    <w:p w14:paraId="3446F1AC" w14:textId="77777777" w:rsidR="00B27B5F" w:rsidRDefault="00B27B5F">
      <w:pPr>
        <w:rPr>
          <w:rFonts w:ascii="Times New Roman" w:hAnsi="Times New Roman" w:cs="Times New Roman"/>
          <w:b/>
          <w:bCs/>
          <w:sz w:val="24"/>
          <w:szCs w:val="24"/>
          <w:lang w:val="en-US"/>
        </w:rPr>
      </w:pPr>
    </w:p>
    <w:p w14:paraId="239F3150" w14:textId="440FFC18" w:rsidR="0074770C" w:rsidRPr="0074770C" w:rsidRDefault="0074770C">
      <w:pPr>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2FF8B40A" w14:textId="3B46313B" w:rsidR="0074770C" w:rsidRDefault="0074770C">
      <w:pPr>
        <w:rPr>
          <w:rFonts w:ascii="Times New Roman" w:hAnsi="Times New Roman" w:cs="Times New Roman"/>
          <w:b/>
          <w:bCs/>
          <w:sz w:val="24"/>
          <w:szCs w:val="24"/>
          <w:lang w:val="en-US"/>
        </w:rPr>
      </w:pPr>
      <w:r>
        <w:rPr>
          <w:noProof/>
        </w:rPr>
        <w:drawing>
          <wp:anchor distT="0" distB="0" distL="114300" distR="114300" simplePos="0" relativeHeight="251658240" behindDoc="1" locked="0" layoutInCell="1" allowOverlap="1" wp14:anchorId="18900AC6" wp14:editId="0EDB8B3D">
            <wp:simplePos x="0" y="0"/>
            <wp:positionH relativeFrom="margin">
              <wp:align>center</wp:align>
            </wp:positionH>
            <wp:positionV relativeFrom="paragraph">
              <wp:posOffset>97873</wp:posOffset>
            </wp:positionV>
            <wp:extent cx="6459262" cy="3493698"/>
            <wp:effectExtent l="0" t="0" r="0" b="0"/>
            <wp:wrapTight wrapText="bothSides">
              <wp:wrapPolygon edited="0">
                <wp:start x="2739" y="1531"/>
                <wp:lineTo x="2739" y="3652"/>
                <wp:lineTo x="1338" y="4241"/>
                <wp:lineTo x="1338" y="4712"/>
                <wp:lineTo x="2739" y="5536"/>
                <wp:lineTo x="2739" y="9306"/>
                <wp:lineTo x="1019" y="9659"/>
                <wp:lineTo x="637" y="10013"/>
                <wp:lineTo x="573" y="16963"/>
                <wp:lineTo x="2421" y="18730"/>
                <wp:lineTo x="2484" y="18965"/>
                <wp:lineTo x="6052" y="20379"/>
                <wp:lineTo x="17136" y="20379"/>
                <wp:lineTo x="17901" y="20143"/>
                <wp:lineTo x="20449" y="19083"/>
                <wp:lineTo x="20513" y="17787"/>
                <wp:lineTo x="16691" y="16845"/>
                <wp:lineTo x="16691" y="15078"/>
                <wp:lineTo x="17710" y="14842"/>
                <wp:lineTo x="17710" y="13193"/>
                <wp:lineTo x="19111" y="12840"/>
                <wp:lineTo x="19111" y="11426"/>
                <wp:lineTo x="19876" y="10955"/>
                <wp:lineTo x="19876" y="9659"/>
                <wp:lineTo x="14397" y="9306"/>
                <wp:lineTo x="20258" y="7775"/>
                <wp:lineTo x="20385" y="7186"/>
                <wp:lineTo x="14461" y="5536"/>
                <wp:lineTo x="18538" y="4712"/>
                <wp:lineTo x="18538" y="4358"/>
                <wp:lineTo x="14461" y="3652"/>
                <wp:lineTo x="14461" y="1531"/>
                <wp:lineTo x="2739" y="153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9262" cy="3493698"/>
                    </a:xfrm>
                    <a:prstGeom prst="rect">
                      <a:avLst/>
                    </a:prstGeom>
                    <a:noFill/>
                    <a:ln>
                      <a:noFill/>
                    </a:ln>
                  </pic:spPr>
                </pic:pic>
              </a:graphicData>
            </a:graphic>
          </wp:anchor>
        </w:drawing>
      </w:r>
    </w:p>
    <w:p w14:paraId="24A05207" w14:textId="4E695DF4" w:rsidR="0074770C" w:rsidRDefault="0074770C">
      <w:pPr>
        <w:rPr>
          <w:rFonts w:ascii="Times New Roman" w:hAnsi="Times New Roman" w:cs="Times New Roman"/>
          <w:b/>
          <w:bCs/>
          <w:sz w:val="24"/>
          <w:szCs w:val="24"/>
          <w:lang w:val="en-US"/>
        </w:rPr>
      </w:pPr>
    </w:p>
    <w:p w14:paraId="46FF2797" w14:textId="77777777" w:rsidR="0074770C" w:rsidRDefault="0074770C">
      <w:pPr>
        <w:rPr>
          <w:rFonts w:ascii="Times New Roman" w:hAnsi="Times New Roman" w:cs="Times New Roman"/>
          <w:b/>
          <w:bCs/>
          <w:sz w:val="24"/>
          <w:szCs w:val="24"/>
          <w:lang w:val="en-US"/>
        </w:rPr>
      </w:pPr>
    </w:p>
    <w:p w14:paraId="72E2A859" w14:textId="77777777" w:rsidR="0074770C" w:rsidRDefault="0074770C">
      <w:pPr>
        <w:rPr>
          <w:rFonts w:ascii="Times New Roman" w:hAnsi="Times New Roman" w:cs="Times New Roman"/>
          <w:b/>
          <w:bCs/>
          <w:sz w:val="24"/>
          <w:szCs w:val="24"/>
          <w:lang w:val="en-US"/>
        </w:rPr>
      </w:pPr>
    </w:p>
    <w:p w14:paraId="3F88731A" w14:textId="77777777" w:rsidR="0074770C" w:rsidRDefault="0074770C">
      <w:pPr>
        <w:rPr>
          <w:rFonts w:ascii="Times New Roman" w:hAnsi="Times New Roman" w:cs="Times New Roman"/>
          <w:b/>
          <w:bCs/>
          <w:sz w:val="24"/>
          <w:szCs w:val="24"/>
          <w:lang w:val="en-US"/>
        </w:rPr>
      </w:pPr>
    </w:p>
    <w:p w14:paraId="57C17980" w14:textId="77777777" w:rsidR="0074770C" w:rsidRDefault="0074770C">
      <w:pPr>
        <w:rPr>
          <w:rFonts w:ascii="Times New Roman" w:hAnsi="Times New Roman" w:cs="Times New Roman"/>
          <w:b/>
          <w:bCs/>
          <w:sz w:val="24"/>
          <w:szCs w:val="24"/>
          <w:lang w:val="en-US"/>
        </w:rPr>
      </w:pPr>
    </w:p>
    <w:p w14:paraId="3F57142B" w14:textId="77777777" w:rsidR="0074770C" w:rsidRDefault="0074770C">
      <w:pPr>
        <w:rPr>
          <w:rFonts w:ascii="Times New Roman" w:hAnsi="Times New Roman" w:cs="Times New Roman"/>
          <w:b/>
          <w:bCs/>
          <w:sz w:val="24"/>
          <w:szCs w:val="24"/>
          <w:lang w:val="en-US"/>
        </w:rPr>
      </w:pPr>
    </w:p>
    <w:p w14:paraId="3F8DB1BB" w14:textId="77777777" w:rsidR="0074770C" w:rsidRDefault="0074770C">
      <w:pPr>
        <w:rPr>
          <w:rFonts w:ascii="Times New Roman" w:hAnsi="Times New Roman" w:cs="Times New Roman"/>
          <w:b/>
          <w:bCs/>
          <w:sz w:val="24"/>
          <w:szCs w:val="24"/>
          <w:lang w:val="en-US"/>
        </w:rPr>
      </w:pPr>
    </w:p>
    <w:p w14:paraId="18139BBF" w14:textId="77777777" w:rsidR="0074770C" w:rsidRDefault="0074770C">
      <w:pPr>
        <w:rPr>
          <w:rFonts w:ascii="Times New Roman" w:hAnsi="Times New Roman" w:cs="Times New Roman"/>
          <w:b/>
          <w:bCs/>
          <w:sz w:val="24"/>
          <w:szCs w:val="24"/>
          <w:lang w:val="en-US"/>
        </w:rPr>
      </w:pPr>
    </w:p>
    <w:p w14:paraId="233015F0" w14:textId="77777777" w:rsidR="0074770C" w:rsidRDefault="0074770C">
      <w:pPr>
        <w:rPr>
          <w:rFonts w:ascii="Times New Roman" w:hAnsi="Times New Roman" w:cs="Times New Roman"/>
          <w:b/>
          <w:bCs/>
          <w:sz w:val="24"/>
          <w:szCs w:val="24"/>
          <w:lang w:val="en-US"/>
        </w:rPr>
      </w:pPr>
    </w:p>
    <w:p w14:paraId="054DD103" w14:textId="355C3D7B" w:rsidR="0074770C" w:rsidRPr="00A95BBA" w:rsidRDefault="00A95BB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1: </w:t>
      </w:r>
    </w:p>
    <w:p w14:paraId="70A29FF2" w14:textId="131EDB4B" w:rsidR="0074770C" w:rsidRDefault="0074770C">
      <w:pPr>
        <w:rPr>
          <w:rFonts w:ascii="Times New Roman" w:hAnsi="Times New Roman" w:cs="Times New Roman"/>
          <w:b/>
          <w:bCs/>
          <w:sz w:val="24"/>
          <w:szCs w:val="24"/>
          <w:lang w:val="en-US"/>
        </w:rPr>
      </w:pPr>
    </w:p>
    <w:p w14:paraId="6B68E3EB" w14:textId="21CF753C" w:rsidR="0074770C" w:rsidRDefault="00A95BBA">
      <w:pPr>
        <w:rPr>
          <w:rFonts w:ascii="Times New Roman" w:hAnsi="Times New Roman" w:cs="Times New Roman"/>
          <w:b/>
          <w:bCs/>
          <w:sz w:val="24"/>
          <w:szCs w:val="24"/>
          <w:lang w:val="en-US"/>
        </w:rPr>
      </w:pPr>
      <w:r>
        <w:rPr>
          <w:noProof/>
        </w:rPr>
        <w:drawing>
          <wp:anchor distT="0" distB="0" distL="114300" distR="114300" simplePos="0" relativeHeight="251659264" behindDoc="1" locked="0" layoutInCell="1" allowOverlap="1" wp14:anchorId="1C6C115C" wp14:editId="08A0BBB1">
            <wp:simplePos x="0" y="0"/>
            <wp:positionH relativeFrom="column">
              <wp:posOffset>13335</wp:posOffset>
            </wp:positionH>
            <wp:positionV relativeFrom="paragraph">
              <wp:posOffset>7620</wp:posOffset>
            </wp:positionV>
            <wp:extent cx="6061075" cy="2286000"/>
            <wp:effectExtent l="0" t="0" r="0" b="0"/>
            <wp:wrapTight wrapText="bothSides">
              <wp:wrapPolygon edited="0">
                <wp:start x="2172" y="2160"/>
                <wp:lineTo x="1018" y="4320"/>
                <wp:lineTo x="611" y="5220"/>
                <wp:lineTo x="611" y="5580"/>
                <wp:lineTo x="2172" y="8280"/>
                <wp:lineTo x="747" y="8820"/>
                <wp:lineTo x="747" y="9720"/>
                <wp:lineTo x="2172" y="11160"/>
                <wp:lineTo x="543" y="12960"/>
                <wp:lineTo x="543" y="13860"/>
                <wp:lineTo x="2172" y="14040"/>
                <wp:lineTo x="2037" y="17820"/>
                <wp:lineTo x="5567" y="19800"/>
                <wp:lineTo x="17040" y="19800"/>
                <wp:lineTo x="18194" y="19440"/>
                <wp:lineTo x="20299" y="17820"/>
                <wp:lineTo x="20367" y="16020"/>
                <wp:lineTo x="16429" y="14040"/>
                <wp:lineTo x="20231" y="13860"/>
                <wp:lineTo x="20231" y="12780"/>
                <wp:lineTo x="16429" y="11160"/>
                <wp:lineTo x="19891" y="9720"/>
                <wp:lineTo x="19891" y="8820"/>
                <wp:lineTo x="16769" y="8280"/>
                <wp:lineTo x="19891" y="5760"/>
                <wp:lineTo x="19959" y="5220"/>
                <wp:lineTo x="19077" y="4320"/>
                <wp:lineTo x="16429" y="2160"/>
                <wp:lineTo x="2172" y="216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10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2C40" w14:textId="77777777" w:rsidR="0074770C" w:rsidRDefault="0074770C">
      <w:pPr>
        <w:rPr>
          <w:rFonts w:ascii="Times New Roman" w:hAnsi="Times New Roman" w:cs="Times New Roman"/>
          <w:b/>
          <w:bCs/>
          <w:sz w:val="24"/>
          <w:szCs w:val="24"/>
          <w:lang w:val="en-US"/>
        </w:rPr>
      </w:pPr>
    </w:p>
    <w:p w14:paraId="281084EB" w14:textId="77777777" w:rsidR="0074770C" w:rsidRDefault="0074770C">
      <w:pPr>
        <w:rPr>
          <w:rFonts w:ascii="Times New Roman" w:hAnsi="Times New Roman" w:cs="Times New Roman"/>
          <w:b/>
          <w:bCs/>
          <w:sz w:val="24"/>
          <w:szCs w:val="24"/>
          <w:lang w:val="en-US"/>
        </w:rPr>
      </w:pPr>
    </w:p>
    <w:p w14:paraId="3DD938AE" w14:textId="77777777" w:rsidR="0074770C" w:rsidRDefault="0074770C">
      <w:pPr>
        <w:rPr>
          <w:rFonts w:ascii="Times New Roman" w:hAnsi="Times New Roman" w:cs="Times New Roman"/>
          <w:b/>
          <w:bCs/>
          <w:sz w:val="24"/>
          <w:szCs w:val="24"/>
          <w:lang w:val="en-US"/>
        </w:rPr>
      </w:pPr>
    </w:p>
    <w:p w14:paraId="769BE600" w14:textId="77777777" w:rsidR="0074770C" w:rsidRDefault="0074770C">
      <w:pPr>
        <w:rPr>
          <w:rFonts w:ascii="Times New Roman" w:hAnsi="Times New Roman" w:cs="Times New Roman"/>
          <w:b/>
          <w:bCs/>
          <w:sz w:val="24"/>
          <w:szCs w:val="24"/>
          <w:lang w:val="en-US"/>
        </w:rPr>
      </w:pPr>
    </w:p>
    <w:p w14:paraId="313104FC" w14:textId="77777777" w:rsidR="0074770C" w:rsidRDefault="0074770C">
      <w:pPr>
        <w:rPr>
          <w:rFonts w:ascii="Times New Roman" w:hAnsi="Times New Roman" w:cs="Times New Roman"/>
          <w:b/>
          <w:bCs/>
          <w:sz w:val="24"/>
          <w:szCs w:val="24"/>
          <w:lang w:val="en-US"/>
        </w:rPr>
      </w:pPr>
    </w:p>
    <w:p w14:paraId="499087E8" w14:textId="0BAB71A2" w:rsidR="0074770C" w:rsidRDefault="00166B01">
      <w:pPr>
        <w:rPr>
          <w:rFonts w:ascii="Times New Roman" w:hAnsi="Times New Roman" w:cs="Times New Roman"/>
          <w:b/>
          <w:bCs/>
          <w:sz w:val="24"/>
          <w:szCs w:val="24"/>
          <w:lang w:val="en-US"/>
        </w:rPr>
      </w:pPr>
      <w:r>
        <w:rPr>
          <w:rFonts w:ascii="Times New Roman" w:hAnsi="Times New Roman" w:cs="Times New Roman"/>
          <w:b/>
          <w:bCs/>
          <w:sz w:val="24"/>
          <w:szCs w:val="24"/>
          <w:lang w:val="en-US"/>
        </w:rPr>
        <w:t>Figure 2:</w:t>
      </w:r>
    </w:p>
    <w:p w14:paraId="3BEE3C52" w14:textId="77777777" w:rsidR="0074770C" w:rsidRDefault="0074770C">
      <w:pPr>
        <w:rPr>
          <w:rFonts w:ascii="Times New Roman" w:hAnsi="Times New Roman" w:cs="Times New Roman"/>
          <w:b/>
          <w:bCs/>
          <w:sz w:val="24"/>
          <w:szCs w:val="24"/>
          <w:lang w:val="en-US"/>
        </w:rPr>
      </w:pPr>
    </w:p>
    <w:p w14:paraId="649AD098" w14:textId="77777777" w:rsidR="0074770C" w:rsidRDefault="0074770C">
      <w:pPr>
        <w:rPr>
          <w:rFonts w:ascii="Times New Roman" w:hAnsi="Times New Roman" w:cs="Times New Roman"/>
          <w:b/>
          <w:bCs/>
          <w:sz w:val="24"/>
          <w:szCs w:val="24"/>
          <w:lang w:val="en-US"/>
        </w:rPr>
      </w:pPr>
    </w:p>
    <w:p w14:paraId="3F3C81FC" w14:textId="77777777" w:rsidR="0074770C" w:rsidRDefault="0074770C">
      <w:pPr>
        <w:rPr>
          <w:rFonts w:ascii="Times New Roman" w:hAnsi="Times New Roman" w:cs="Times New Roman"/>
          <w:b/>
          <w:bCs/>
          <w:sz w:val="24"/>
          <w:szCs w:val="24"/>
          <w:lang w:val="en-US"/>
        </w:rPr>
      </w:pPr>
    </w:p>
    <w:p w14:paraId="10C1972F" w14:textId="2EAF5E44" w:rsidR="0074770C" w:rsidRDefault="0074770C">
      <w:pPr>
        <w:rPr>
          <w:rFonts w:ascii="Times New Roman" w:hAnsi="Times New Roman" w:cs="Times New Roman"/>
          <w:b/>
          <w:bCs/>
          <w:sz w:val="24"/>
          <w:szCs w:val="24"/>
          <w:lang w:val="en-US"/>
        </w:rPr>
      </w:pPr>
    </w:p>
    <w:p w14:paraId="18C03497" w14:textId="20AE4F30" w:rsidR="00A95BBA" w:rsidRDefault="00A95BBA">
      <w:pPr>
        <w:rPr>
          <w:rFonts w:ascii="Times New Roman" w:hAnsi="Times New Roman" w:cs="Times New Roman"/>
          <w:b/>
          <w:bCs/>
          <w:sz w:val="24"/>
          <w:szCs w:val="24"/>
          <w:lang w:val="en-US"/>
        </w:rPr>
      </w:pPr>
    </w:p>
    <w:p w14:paraId="5A209F1B" w14:textId="3084B144" w:rsidR="00A95BBA" w:rsidRDefault="00A95BBA">
      <w:pPr>
        <w:rPr>
          <w:rFonts w:ascii="Times New Roman" w:hAnsi="Times New Roman" w:cs="Times New Roman"/>
          <w:b/>
          <w:bCs/>
          <w:sz w:val="24"/>
          <w:szCs w:val="24"/>
          <w:lang w:val="en-US"/>
        </w:rPr>
      </w:pPr>
    </w:p>
    <w:p w14:paraId="6D914B1A" w14:textId="79FB16A2" w:rsidR="00A95BBA" w:rsidRDefault="00A95BBA">
      <w:pPr>
        <w:rPr>
          <w:rFonts w:ascii="Times New Roman" w:hAnsi="Times New Roman" w:cs="Times New Roman"/>
          <w:b/>
          <w:bCs/>
          <w:sz w:val="24"/>
          <w:szCs w:val="24"/>
          <w:lang w:val="en-US"/>
        </w:rPr>
      </w:pPr>
    </w:p>
    <w:p w14:paraId="30A03E29" w14:textId="0E7D87BC" w:rsidR="00A95BBA" w:rsidRDefault="00A95BBA">
      <w:pPr>
        <w:rPr>
          <w:rFonts w:ascii="Times New Roman" w:hAnsi="Times New Roman" w:cs="Times New Roman"/>
          <w:b/>
          <w:bCs/>
          <w:sz w:val="24"/>
          <w:szCs w:val="24"/>
          <w:lang w:val="en-US"/>
        </w:rPr>
      </w:pPr>
    </w:p>
    <w:p w14:paraId="00CCECCD" w14:textId="77777777" w:rsidR="00A95BBA" w:rsidRDefault="00A95BBA">
      <w:pPr>
        <w:rPr>
          <w:rFonts w:ascii="Times New Roman" w:hAnsi="Times New Roman" w:cs="Times New Roman"/>
          <w:b/>
          <w:bCs/>
          <w:sz w:val="24"/>
          <w:szCs w:val="24"/>
          <w:lang w:val="en-US"/>
        </w:rPr>
      </w:pPr>
    </w:p>
    <w:p w14:paraId="798ABFDA" w14:textId="0F537BD0" w:rsidR="000328C2" w:rsidRPr="000603E8" w:rsidRDefault="000603E8">
      <w:pPr>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t>References</w:t>
      </w:r>
    </w:p>
    <w:p w14:paraId="0E73DD09" w14:textId="77777777" w:rsidR="007D6E51" w:rsidRPr="007D6E51" w:rsidRDefault="000328C2" w:rsidP="007D6E51">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7D6E51" w:rsidRPr="007D6E51">
        <w:tab/>
      </w:r>
      <w:r w:rsidR="007D6E51" w:rsidRPr="007D6E51">
        <w:rPr>
          <w:b/>
        </w:rPr>
        <w:t>Aubret, F., Tort, M. and Sarraude, T.</w:t>
      </w:r>
      <w:r w:rsidR="007D6E51" w:rsidRPr="007D6E51">
        <w:t xml:space="preserve"> (2015). Evolution of alternative foraging tactics driven by water temperature and physiological constraints in an amphibious snake. </w:t>
      </w:r>
      <w:r w:rsidR="007D6E51" w:rsidRPr="007D6E51">
        <w:rPr>
          <w:i/>
        </w:rPr>
        <w:t>Biological Journal of the Linnean Society</w:t>
      </w:r>
      <w:r w:rsidR="007D6E51" w:rsidRPr="007D6E51">
        <w:t xml:space="preserve"> </w:t>
      </w:r>
      <w:r w:rsidR="007D6E51" w:rsidRPr="007D6E51">
        <w:rPr>
          <w:b/>
        </w:rPr>
        <w:t>115</w:t>
      </w:r>
      <w:r w:rsidR="007D6E51" w:rsidRPr="007D6E51">
        <w:t>, 411-422.</w:t>
      </w:r>
    </w:p>
    <w:p w14:paraId="2A4771ED" w14:textId="77777777" w:rsidR="007D6E51" w:rsidRPr="007D6E51" w:rsidRDefault="007D6E51" w:rsidP="007D6E51">
      <w:pPr>
        <w:pStyle w:val="EndNoteBibliography"/>
        <w:spacing w:after="0"/>
      </w:pPr>
      <w:r w:rsidRPr="007D6E51">
        <w:tab/>
      </w:r>
      <w:r w:rsidRPr="007D6E51">
        <w:rPr>
          <w:b/>
        </w:rPr>
        <w:t>Bentivegna, F., Hochscheid, S. and Minucci, C.</w:t>
      </w:r>
      <w:r w:rsidRPr="007D6E51">
        <w:t xml:space="preserve"> (2003). Seasonal variability in voluntary dive duration of the Mediterranean loggerhead turtle, Caretta caretta. </w:t>
      </w:r>
      <w:r w:rsidRPr="007D6E51">
        <w:rPr>
          <w:i/>
        </w:rPr>
        <w:t>Scientia Marina</w:t>
      </w:r>
      <w:r w:rsidRPr="007D6E51">
        <w:t xml:space="preserve"> </w:t>
      </w:r>
      <w:r w:rsidRPr="007D6E51">
        <w:rPr>
          <w:b/>
        </w:rPr>
        <w:t>67</w:t>
      </w:r>
      <w:r w:rsidRPr="007D6E51">
        <w:t>, 371-375.</w:t>
      </w:r>
    </w:p>
    <w:p w14:paraId="2E87D1A5" w14:textId="77777777" w:rsidR="007D6E51" w:rsidRPr="007D6E51" w:rsidRDefault="007D6E51" w:rsidP="007D6E51">
      <w:pPr>
        <w:pStyle w:val="EndNoteBibliography"/>
        <w:spacing w:after="0"/>
      </w:pPr>
      <w:r w:rsidRPr="007D6E51">
        <w:tab/>
      </w:r>
      <w:r w:rsidRPr="007D6E51">
        <w:rPr>
          <w:b/>
        </w:rPr>
        <w:t>Bostrom, B. L. and Jones, D. R.</w:t>
      </w:r>
      <w:r w:rsidRPr="007D6E51">
        <w:t xml:space="preserve"> (2007). Exercise warms adult leatherback turtles. </w:t>
      </w:r>
      <w:r w:rsidRPr="007D6E51">
        <w:rPr>
          <w:i/>
        </w:rPr>
        <w:t>Comparative Biochemistry &amp; Physiology Part A: Molecular and Integrative Physiology</w:t>
      </w:r>
      <w:r w:rsidRPr="007D6E51">
        <w:t xml:space="preserve"> </w:t>
      </w:r>
      <w:r w:rsidRPr="007D6E51">
        <w:rPr>
          <w:b/>
        </w:rPr>
        <w:t>147</w:t>
      </w:r>
      <w:r w:rsidRPr="007D6E51">
        <w:t>, 323-331.</w:t>
      </w:r>
    </w:p>
    <w:p w14:paraId="6B9B2491" w14:textId="77777777" w:rsidR="007D6E51" w:rsidRPr="007D6E51" w:rsidRDefault="007D6E51" w:rsidP="007D6E51">
      <w:pPr>
        <w:pStyle w:val="EndNoteBibliography"/>
        <w:spacing w:after="0"/>
      </w:pPr>
      <w:r w:rsidRPr="007D6E51">
        <w:tab/>
      </w:r>
      <w:r w:rsidRPr="007D6E51">
        <w:rPr>
          <w:b/>
        </w:rPr>
        <w:t>Bradshaw, C. J. A., McMahon, C. R. and Hays, G. C.</w:t>
      </w:r>
      <w:r w:rsidRPr="007D6E51">
        <w:t xml:space="preserve"> (2007). Behavioral inference of diving metabolic rate in free-ranging leatherback turtles. </w:t>
      </w:r>
      <w:r w:rsidRPr="007D6E51">
        <w:rPr>
          <w:i/>
        </w:rPr>
        <w:t>Physiological and Biochemical Zoology</w:t>
      </w:r>
      <w:r w:rsidRPr="007D6E51">
        <w:t xml:space="preserve"> </w:t>
      </w:r>
      <w:r w:rsidRPr="007D6E51">
        <w:rPr>
          <w:b/>
        </w:rPr>
        <w:t>80</w:t>
      </w:r>
      <w:r w:rsidRPr="007D6E51">
        <w:t>, 209-219.</w:t>
      </w:r>
    </w:p>
    <w:p w14:paraId="7FF0E94F" w14:textId="77777777" w:rsidR="007D6E51" w:rsidRPr="007D6E51" w:rsidRDefault="007D6E51" w:rsidP="007D6E51">
      <w:pPr>
        <w:pStyle w:val="EndNoteBibliography"/>
        <w:spacing w:after="0"/>
      </w:pPr>
      <w:r w:rsidRPr="007D6E51">
        <w:tab/>
      </w:r>
      <w:r w:rsidRPr="007D6E51">
        <w:rPr>
          <w:b/>
        </w:rPr>
        <w:t>Brischoux, F., Bonnet, X., Cook, T. R. and Shine, R.</w:t>
      </w:r>
      <w:r w:rsidRPr="007D6E51">
        <w:t xml:space="preserve"> (2008). Allometry of diving capacities: ectothermy vs. endothermy. </w:t>
      </w:r>
      <w:r w:rsidRPr="007D6E51">
        <w:rPr>
          <w:i/>
        </w:rPr>
        <w:t>Journal of Evolutionary Biology</w:t>
      </w:r>
      <w:r w:rsidRPr="007D6E51">
        <w:t xml:space="preserve"> </w:t>
      </w:r>
      <w:r w:rsidRPr="007D6E51">
        <w:rPr>
          <w:b/>
        </w:rPr>
        <w:t>21</w:t>
      </w:r>
      <w:r w:rsidRPr="007D6E51">
        <w:t>, 324-329.</w:t>
      </w:r>
    </w:p>
    <w:p w14:paraId="3621DB4A" w14:textId="77777777" w:rsidR="007D6E51" w:rsidRPr="007D6E51" w:rsidRDefault="007D6E51" w:rsidP="007D6E51">
      <w:pPr>
        <w:pStyle w:val="EndNoteBibliography"/>
        <w:spacing w:after="0"/>
      </w:pPr>
      <w:r w:rsidRPr="007D6E51">
        <w:tab/>
      </w:r>
      <w:r w:rsidRPr="007D6E51">
        <w:rPr>
          <w:b/>
        </w:rPr>
        <w:t>Bruton, M. J., Cramp, R. L. and Franklin, C. E.</w:t>
      </w:r>
      <w:r w:rsidRPr="007D6E51">
        <w:t xml:space="preserve"> (2012). Benefits of thermal acclimation in a tropical aquatic ectotherm, the Arafura filesnake, Acrochordus arafurae. </w:t>
      </w:r>
      <w:r w:rsidRPr="007D6E51">
        <w:rPr>
          <w:i/>
        </w:rPr>
        <w:t>Journal of Comparative Physiology B-Biochemical Systems and Environmental Physiology</w:t>
      </w:r>
      <w:r w:rsidRPr="007D6E51">
        <w:t xml:space="preserve"> </w:t>
      </w:r>
      <w:r w:rsidRPr="007D6E51">
        <w:rPr>
          <w:b/>
        </w:rPr>
        <w:t>182</w:t>
      </w:r>
      <w:r w:rsidRPr="007D6E51">
        <w:t>, 541-551.</w:t>
      </w:r>
    </w:p>
    <w:p w14:paraId="1B95AD9A" w14:textId="77777777" w:rsidR="007D6E51" w:rsidRPr="007D6E51" w:rsidRDefault="007D6E51" w:rsidP="007D6E51">
      <w:pPr>
        <w:pStyle w:val="EndNoteBibliography"/>
        <w:spacing w:after="0"/>
      </w:pPr>
      <w:r w:rsidRPr="007D6E51">
        <w:tab/>
      </w:r>
      <w:r w:rsidRPr="007D6E51">
        <w:rPr>
          <w:b/>
        </w:rPr>
        <w:t>Butler, P. J.</w:t>
      </w:r>
      <w:r w:rsidRPr="007D6E51">
        <w:t xml:space="preserve"> (2006). Aerobic dive limit. What is it and is it always used appropriately? </w:t>
      </w:r>
      <w:r w:rsidRPr="007D6E51">
        <w:rPr>
          <w:i/>
        </w:rPr>
        <w:t>Comparative Biochemistry and Physiology, Part A</w:t>
      </w:r>
      <w:r w:rsidRPr="007D6E51">
        <w:t xml:space="preserve"> </w:t>
      </w:r>
      <w:r w:rsidRPr="007D6E51">
        <w:rPr>
          <w:b/>
        </w:rPr>
        <w:t>145</w:t>
      </w:r>
      <w:r w:rsidRPr="007D6E51">
        <w:t>, 1-6.</w:t>
      </w:r>
    </w:p>
    <w:p w14:paraId="0587A285" w14:textId="77777777" w:rsidR="007D6E51" w:rsidRPr="007D6E51" w:rsidRDefault="007D6E51" w:rsidP="007D6E51">
      <w:pPr>
        <w:pStyle w:val="EndNoteBibliography"/>
        <w:spacing w:after="0"/>
      </w:pPr>
      <w:r w:rsidRPr="007D6E51">
        <w:tab/>
      </w:r>
      <w:r w:rsidRPr="007D6E51">
        <w:rPr>
          <w:b/>
        </w:rPr>
        <w:t>Butler, P. J. and Jones, D. R.</w:t>
      </w:r>
      <w:r w:rsidRPr="007D6E51">
        <w:t xml:space="preserve"> (1982). The comparative physiology of diving in vertebrates. </w:t>
      </w:r>
      <w:r w:rsidRPr="007D6E51">
        <w:rPr>
          <w:i/>
        </w:rPr>
        <w:t>Advances in Comparative Physiology and Biochemistry</w:t>
      </w:r>
      <w:r w:rsidRPr="007D6E51">
        <w:t xml:space="preserve"> </w:t>
      </w:r>
      <w:r w:rsidRPr="007D6E51">
        <w:rPr>
          <w:b/>
        </w:rPr>
        <w:t>8</w:t>
      </w:r>
      <w:r w:rsidRPr="007D6E51">
        <w:t>, 179-364.</w:t>
      </w:r>
    </w:p>
    <w:p w14:paraId="11896E96" w14:textId="77777777" w:rsidR="007D6E51" w:rsidRPr="007D6E51" w:rsidRDefault="007D6E51" w:rsidP="007D6E51">
      <w:pPr>
        <w:pStyle w:val="EndNoteBibliography"/>
        <w:spacing w:after="0"/>
      </w:pPr>
      <w:r w:rsidRPr="007D6E51">
        <w:tab/>
      </w:r>
      <w:r w:rsidRPr="007D6E51">
        <w:rPr>
          <w:b/>
        </w:rPr>
        <w:t>Calosi, P., Bilton, D. T., Spicer, J. I., Verberk, W., Atfield, A. and Garland, T.</w:t>
      </w:r>
      <w:r w:rsidRPr="007D6E51">
        <w:t xml:space="preserve"> (2012). The comparative biology of diving in two genera of European Dytiscidae (Coleoptera). </w:t>
      </w:r>
      <w:r w:rsidRPr="007D6E51">
        <w:rPr>
          <w:i/>
        </w:rPr>
        <w:t>Journal of Evolutionary Biology</w:t>
      </w:r>
      <w:r w:rsidRPr="007D6E51">
        <w:t xml:space="preserve"> </w:t>
      </w:r>
      <w:r w:rsidRPr="007D6E51">
        <w:rPr>
          <w:b/>
        </w:rPr>
        <w:t>25</w:t>
      </w:r>
      <w:r w:rsidRPr="007D6E51">
        <w:t>, 329-341.</w:t>
      </w:r>
    </w:p>
    <w:p w14:paraId="4FE76732" w14:textId="77777777" w:rsidR="007D6E51" w:rsidRPr="007D6E51" w:rsidRDefault="007D6E51" w:rsidP="007D6E51">
      <w:pPr>
        <w:pStyle w:val="EndNoteBibliography"/>
        <w:spacing w:after="0"/>
      </w:pPr>
      <w:r w:rsidRPr="007D6E51">
        <w:tab/>
      </w:r>
      <w:r w:rsidRPr="007D6E51">
        <w:rPr>
          <w:b/>
        </w:rPr>
        <w:t>Campbell, H. A., Dwyer, R. G., Gordos, M. and Franklin, C. E.</w:t>
      </w:r>
      <w:r w:rsidRPr="007D6E51">
        <w:t xml:space="preserve"> (2010a). Diving through the thermal window: implications for a warming world. </w:t>
      </w:r>
      <w:r w:rsidRPr="007D6E51">
        <w:rPr>
          <w:i/>
        </w:rPr>
        <w:t>Proceedings: Biological Sciences</w:t>
      </w:r>
      <w:r w:rsidRPr="007D6E51">
        <w:t xml:space="preserve"> </w:t>
      </w:r>
      <w:r w:rsidRPr="007D6E51">
        <w:rPr>
          <w:b/>
        </w:rPr>
        <w:t>277</w:t>
      </w:r>
      <w:r w:rsidRPr="007D6E51">
        <w:t>, 3837-3844.</w:t>
      </w:r>
    </w:p>
    <w:p w14:paraId="02CDB99F" w14:textId="77777777" w:rsidR="007D6E51" w:rsidRPr="007D6E51" w:rsidRDefault="007D6E51" w:rsidP="007D6E51">
      <w:pPr>
        <w:pStyle w:val="EndNoteBibliography"/>
        <w:spacing w:after="0"/>
      </w:pPr>
      <w:r w:rsidRPr="007D6E51">
        <w:tab/>
      </w:r>
      <w:r w:rsidRPr="007D6E51">
        <w:rPr>
          <w:b/>
        </w:rPr>
        <w:t>Campbell, H. A., Sullivan, S., Read, M. A., Gordos, M. A. and Franklin, C. E.</w:t>
      </w:r>
      <w:r w:rsidRPr="007D6E51">
        <w:t xml:space="preserve"> (2010b). Ecological and physiological determinants of dive duration in the freshwater crocodile. </w:t>
      </w:r>
      <w:r w:rsidRPr="007D6E51">
        <w:rPr>
          <w:i/>
        </w:rPr>
        <w:t>Functional Ecology</w:t>
      </w:r>
      <w:r w:rsidRPr="007D6E51">
        <w:t xml:space="preserve"> </w:t>
      </w:r>
      <w:r w:rsidRPr="007D6E51">
        <w:rPr>
          <w:b/>
        </w:rPr>
        <w:t>24</w:t>
      </w:r>
      <w:r w:rsidRPr="007D6E51">
        <w:t>, 103-111.</w:t>
      </w:r>
    </w:p>
    <w:p w14:paraId="413DB672" w14:textId="77777777" w:rsidR="007D6E51" w:rsidRPr="007D6E51" w:rsidRDefault="007D6E51" w:rsidP="007D6E51">
      <w:pPr>
        <w:pStyle w:val="EndNoteBibliography"/>
        <w:spacing w:after="0"/>
      </w:pPr>
      <w:r w:rsidRPr="007D6E51">
        <w:tab/>
      </w:r>
      <w:r w:rsidRPr="007D6E51">
        <w:rPr>
          <w:b/>
        </w:rPr>
        <w:t>Campbell, H. A., Watts, M. E., Sullivan, S., Read, M. A., Choukroun, S., Irwin, S. R. and Franklin, C. E.</w:t>
      </w:r>
      <w:r w:rsidRPr="007D6E51">
        <w:t xml:space="preserve"> (2010c). Estuarine crocodiles ride surface currents to facilitate long-distance travel. </w:t>
      </w:r>
      <w:r w:rsidRPr="007D6E51">
        <w:rPr>
          <w:i/>
        </w:rPr>
        <w:t>Journal of Animal Ecology</w:t>
      </w:r>
      <w:r w:rsidRPr="007D6E51">
        <w:t xml:space="preserve"> </w:t>
      </w:r>
      <w:r w:rsidRPr="007D6E51">
        <w:rPr>
          <w:b/>
        </w:rPr>
        <w:t>79</w:t>
      </w:r>
      <w:r w:rsidRPr="007D6E51">
        <w:t>, 955-964.</w:t>
      </w:r>
    </w:p>
    <w:p w14:paraId="7656E9E8" w14:textId="77777777" w:rsidR="007D6E51" w:rsidRPr="007D6E51" w:rsidRDefault="007D6E51" w:rsidP="007D6E51">
      <w:pPr>
        <w:pStyle w:val="EndNoteBibliography"/>
        <w:spacing w:after="0"/>
      </w:pPr>
      <w:r w:rsidRPr="007D6E51">
        <w:tab/>
      </w:r>
      <w:r w:rsidRPr="007D6E51">
        <w:rPr>
          <w:b/>
        </w:rPr>
        <w:t xml:space="preserve">Costa, D. P. </w:t>
      </w:r>
      <w:r w:rsidRPr="007D6E51">
        <w:t xml:space="preserve">(2007). Diving physiology of marine vertebrates. In </w:t>
      </w:r>
      <w:r w:rsidRPr="007D6E51">
        <w:rPr>
          <w:i/>
        </w:rPr>
        <w:t xml:space="preserve">Encyclopedia of Life Sciences </w:t>
      </w:r>
      <w:r w:rsidRPr="007D6E51">
        <w:t>pp. 1-7. Chichester: John Wiley &amp; Sons Ltd.</w:t>
      </w:r>
    </w:p>
    <w:p w14:paraId="7CA63F8D" w14:textId="77777777" w:rsidR="007D6E51" w:rsidRPr="007D6E51" w:rsidRDefault="007D6E51" w:rsidP="007D6E51">
      <w:pPr>
        <w:pStyle w:val="EndNoteBibliography"/>
        <w:spacing w:after="0"/>
      </w:pPr>
      <w:r w:rsidRPr="007D6E51">
        <w:tab/>
      </w:r>
      <w:r w:rsidRPr="007D6E51">
        <w:rPr>
          <w:b/>
        </w:rPr>
        <w:t>Feder, M. E. and Burggren, W. W.</w:t>
      </w:r>
      <w:r w:rsidRPr="007D6E51">
        <w:t xml:space="preserve"> (1985). Cutaneous gas exchange in vertebrates: Design, patterns, control and implications. </w:t>
      </w:r>
      <w:r w:rsidRPr="007D6E51">
        <w:rPr>
          <w:i/>
        </w:rPr>
        <w:t>Biological Reviews</w:t>
      </w:r>
      <w:r w:rsidRPr="007D6E51">
        <w:t xml:space="preserve"> </w:t>
      </w:r>
      <w:r w:rsidRPr="007D6E51">
        <w:rPr>
          <w:b/>
        </w:rPr>
        <w:t>60</w:t>
      </w:r>
      <w:r w:rsidRPr="007D6E51">
        <w:t>, 1-45.</w:t>
      </w:r>
    </w:p>
    <w:p w14:paraId="0630A9E1" w14:textId="77777777" w:rsidR="007D6E51" w:rsidRPr="007D6E51" w:rsidRDefault="007D6E51" w:rsidP="007D6E51">
      <w:pPr>
        <w:pStyle w:val="EndNoteBibliography"/>
        <w:spacing w:after="0"/>
      </w:pPr>
      <w:r w:rsidRPr="007D6E51">
        <w:tab/>
      </w:r>
      <w:r w:rsidRPr="007D6E51">
        <w:rPr>
          <w:b/>
        </w:rPr>
        <w:t>FitzGibbon, S. I. and Franklin, C. E.</w:t>
      </w:r>
      <w:r w:rsidRPr="007D6E51">
        <w:t xml:space="preserve"> (2010). The importance of the cloacal bursae as the primary site of aquatic respiration in the freshwater turtle, Elseya albagula. </w:t>
      </w:r>
      <w:r w:rsidRPr="007D6E51">
        <w:rPr>
          <w:i/>
        </w:rPr>
        <w:t>Australian Zoologist</w:t>
      </w:r>
      <w:r w:rsidRPr="007D6E51">
        <w:t xml:space="preserve"> </w:t>
      </w:r>
      <w:r w:rsidRPr="007D6E51">
        <w:rPr>
          <w:b/>
        </w:rPr>
        <w:t>35</w:t>
      </w:r>
      <w:r w:rsidRPr="007D6E51">
        <w:t>, 276-282.</w:t>
      </w:r>
    </w:p>
    <w:p w14:paraId="14695ADA" w14:textId="77777777" w:rsidR="007D6E51" w:rsidRPr="007D6E51" w:rsidRDefault="007D6E51" w:rsidP="007D6E51">
      <w:pPr>
        <w:pStyle w:val="EndNoteBibliography"/>
        <w:spacing w:after="0"/>
      </w:pPr>
      <w:r w:rsidRPr="007D6E51">
        <w:lastRenderedPageBreak/>
        <w:tab/>
      </w:r>
      <w:r w:rsidRPr="007D6E51">
        <w:rPr>
          <w:b/>
        </w:rPr>
        <w:t>Fuster, J. F., Pages, T. and Palacios, L.</w:t>
      </w:r>
      <w:r w:rsidRPr="007D6E51">
        <w:t xml:space="preserve"> (1997). Effect of temperature on oxygen stores during aerobic diving in the freshwater turtle Mauremys caspica leprosa. </w:t>
      </w:r>
      <w:r w:rsidRPr="007D6E51">
        <w:rPr>
          <w:i/>
        </w:rPr>
        <w:t>Physiological Zoology</w:t>
      </w:r>
      <w:r w:rsidRPr="007D6E51">
        <w:t xml:space="preserve"> </w:t>
      </w:r>
      <w:r w:rsidRPr="007D6E51">
        <w:rPr>
          <w:b/>
        </w:rPr>
        <w:t>70</w:t>
      </w:r>
      <w:r w:rsidRPr="007D6E51">
        <w:t>, 7-18.</w:t>
      </w:r>
    </w:p>
    <w:p w14:paraId="2BFE79CD" w14:textId="77777777" w:rsidR="007D6E51" w:rsidRPr="007D6E51" w:rsidRDefault="007D6E51" w:rsidP="007D6E51">
      <w:pPr>
        <w:pStyle w:val="EndNoteBibliography"/>
        <w:spacing w:after="0"/>
      </w:pPr>
      <w:r w:rsidRPr="007D6E51">
        <w:tab/>
      </w:r>
      <w:r w:rsidRPr="007D6E51">
        <w:rPr>
          <w:b/>
        </w:rPr>
        <w:t>Glanville, E. J. and Seebacher, F.</w:t>
      </w:r>
      <w:r w:rsidRPr="007D6E51">
        <w:t xml:space="preserve"> (2006). Compensation for environmental change by complementary shifts of thermal sensitivity and thermoregulatory behaviour in an ectotherm. </w:t>
      </w:r>
      <w:r w:rsidRPr="007D6E51">
        <w:rPr>
          <w:i/>
        </w:rPr>
        <w:t>Journal of Experimental Biology</w:t>
      </w:r>
      <w:r w:rsidRPr="007D6E51">
        <w:t xml:space="preserve"> </w:t>
      </w:r>
      <w:r w:rsidRPr="007D6E51">
        <w:rPr>
          <w:b/>
        </w:rPr>
        <w:t>209</w:t>
      </w:r>
      <w:r w:rsidRPr="007D6E51">
        <w:t>, 4869-4877.</w:t>
      </w:r>
    </w:p>
    <w:p w14:paraId="2C538114" w14:textId="77777777" w:rsidR="007D6E51" w:rsidRPr="007D6E51" w:rsidRDefault="007D6E51" w:rsidP="007D6E51">
      <w:pPr>
        <w:pStyle w:val="EndNoteBibliography"/>
        <w:spacing w:after="0"/>
      </w:pPr>
      <w:r w:rsidRPr="007D6E51">
        <w:tab/>
      </w:r>
      <w:r w:rsidRPr="007D6E51">
        <w:rPr>
          <w:b/>
        </w:rPr>
        <w:t>Gordos, M. and Franklin, C. E.</w:t>
      </w:r>
      <w:r w:rsidRPr="007D6E51">
        <w:t xml:space="preserve"> (2002). Diving behaviour of two Australian bimodally respiring turtles, Rheodytes leukops and Emydura macquarii, in a natural setting. </w:t>
      </w:r>
      <w:r w:rsidRPr="007D6E51">
        <w:rPr>
          <w:i/>
        </w:rPr>
        <w:t>Journal of Zoology</w:t>
      </w:r>
      <w:r w:rsidRPr="007D6E51">
        <w:t xml:space="preserve"> </w:t>
      </w:r>
      <w:r w:rsidRPr="007D6E51">
        <w:rPr>
          <w:b/>
        </w:rPr>
        <w:t>258</w:t>
      </w:r>
      <w:r w:rsidRPr="007D6E51">
        <w:t>, 335-342.</w:t>
      </w:r>
    </w:p>
    <w:p w14:paraId="06DD99FC" w14:textId="77777777" w:rsidR="007D6E51" w:rsidRPr="007D6E51" w:rsidRDefault="007D6E51" w:rsidP="007D6E51">
      <w:pPr>
        <w:pStyle w:val="EndNoteBibliography"/>
        <w:spacing w:after="0"/>
      </w:pPr>
      <w:r w:rsidRPr="007D6E51">
        <w:tab/>
      </w:r>
      <w:r w:rsidRPr="007D6E51">
        <w:rPr>
          <w:b/>
        </w:rPr>
        <w:t>Gordos, M. A., Franklin, C. E. and Limpus, C. J.</w:t>
      </w:r>
      <w:r w:rsidRPr="007D6E51">
        <w:t xml:space="preserve"> (2003). Seasonal changes in the diel surfacing behaviour of the bimodally respiring turtle Rheodytes leukops. </w:t>
      </w:r>
      <w:r w:rsidRPr="007D6E51">
        <w:rPr>
          <w:i/>
        </w:rPr>
        <w:t>Canadian Journal of Zoology-Revue Canadienne De Zoologie</w:t>
      </w:r>
      <w:r w:rsidRPr="007D6E51">
        <w:t xml:space="preserve"> </w:t>
      </w:r>
      <w:r w:rsidRPr="007D6E51">
        <w:rPr>
          <w:b/>
        </w:rPr>
        <w:t>81</w:t>
      </w:r>
      <w:r w:rsidRPr="007D6E51">
        <w:t>, 1614-1622.</w:t>
      </w:r>
    </w:p>
    <w:p w14:paraId="6E0E671A" w14:textId="77777777" w:rsidR="007D6E51" w:rsidRPr="007D6E51" w:rsidRDefault="007D6E51" w:rsidP="007D6E51">
      <w:pPr>
        <w:pStyle w:val="EndNoteBibliography"/>
        <w:spacing w:after="0"/>
      </w:pPr>
      <w:r w:rsidRPr="007D6E51">
        <w:tab/>
      </w:r>
      <w:r w:rsidRPr="007D6E51">
        <w:rPr>
          <w:b/>
        </w:rPr>
        <w:t>Grigg, G. C. and Kirshner, D.</w:t>
      </w:r>
      <w:r w:rsidRPr="007D6E51">
        <w:t xml:space="preserve"> (2015). Biology and evolution of crocodylians. . Clayton South, Australia: CSIRO Publishing.</w:t>
      </w:r>
    </w:p>
    <w:p w14:paraId="56E2DF27" w14:textId="77777777" w:rsidR="007D6E51" w:rsidRPr="007D6E51" w:rsidRDefault="007D6E51" w:rsidP="007D6E51">
      <w:pPr>
        <w:pStyle w:val="EndNoteBibliography"/>
        <w:spacing w:after="0"/>
      </w:pPr>
      <w:r w:rsidRPr="007D6E51">
        <w:tab/>
      </w:r>
      <w:r w:rsidRPr="007D6E51">
        <w:rPr>
          <w:b/>
        </w:rPr>
        <w:t>Hansen, T. F., Carter, A. J. R. and Pélabon, C.</w:t>
      </w:r>
      <w:r w:rsidRPr="007D6E51">
        <w:t xml:space="preserve"> (2006). On adaptive accuracy and precision in natural populations. </w:t>
      </w:r>
      <w:r w:rsidRPr="007D6E51">
        <w:rPr>
          <w:i/>
        </w:rPr>
        <w:t>The American Naturalist</w:t>
      </w:r>
      <w:r w:rsidRPr="007D6E51">
        <w:t xml:space="preserve"> </w:t>
      </w:r>
      <w:r w:rsidRPr="007D6E51">
        <w:rPr>
          <w:b/>
        </w:rPr>
        <w:t>168</w:t>
      </w:r>
      <w:r w:rsidRPr="007D6E51">
        <w:t>, 168-181.</w:t>
      </w:r>
    </w:p>
    <w:p w14:paraId="354AEA1D" w14:textId="77777777" w:rsidR="007D6E51" w:rsidRPr="007D6E51" w:rsidRDefault="007D6E51" w:rsidP="007D6E51">
      <w:pPr>
        <w:pStyle w:val="EndNoteBibliography"/>
        <w:spacing w:after="0"/>
      </w:pPr>
      <w:r w:rsidRPr="007D6E51">
        <w:tab/>
      </w:r>
      <w:r w:rsidRPr="007D6E51">
        <w:rPr>
          <w:b/>
        </w:rPr>
        <w:t>Hayward, A., Pajuelo, M., Haase, C. G., Anderson, D. M. and Gillooly, J. F.</w:t>
      </w:r>
      <w:r w:rsidRPr="007D6E51">
        <w:t xml:space="preserve"> (2016). Common metabolic constraints on dive duration in endothermic and ectothermic vertebrates. </w:t>
      </w:r>
      <w:r w:rsidRPr="007D6E51">
        <w:rPr>
          <w:i/>
        </w:rPr>
        <w:t>Peerj</w:t>
      </w:r>
      <w:r w:rsidRPr="007D6E51">
        <w:t xml:space="preserve"> </w:t>
      </w:r>
      <w:r w:rsidRPr="007D6E51">
        <w:rPr>
          <w:b/>
        </w:rPr>
        <w:t>4</w:t>
      </w:r>
      <w:r w:rsidRPr="007D6E51">
        <w:t>, 9.</w:t>
      </w:r>
    </w:p>
    <w:p w14:paraId="13BA0E91" w14:textId="77777777" w:rsidR="007D6E51" w:rsidRPr="007D6E51" w:rsidRDefault="007D6E51" w:rsidP="007D6E51">
      <w:pPr>
        <w:pStyle w:val="EndNoteBibliography"/>
        <w:spacing w:after="0"/>
      </w:pPr>
      <w:r w:rsidRPr="007D6E51">
        <w:tab/>
      </w:r>
      <w:r w:rsidRPr="007D6E51">
        <w:rPr>
          <w:b/>
        </w:rPr>
        <w:t>Hedges, S. B., Dudley, J. and Kumar, S.</w:t>
      </w:r>
      <w:r w:rsidRPr="007D6E51">
        <w:t xml:space="preserve"> (2006). TimeTree: A public knowledge-base of divergence times among organisms. </w:t>
      </w:r>
      <w:r w:rsidRPr="007D6E51">
        <w:rPr>
          <w:i/>
        </w:rPr>
        <w:t>Bioinformatics</w:t>
      </w:r>
      <w:r w:rsidRPr="007D6E51">
        <w:t xml:space="preserve"> </w:t>
      </w:r>
      <w:r w:rsidRPr="007D6E51">
        <w:rPr>
          <w:b/>
        </w:rPr>
        <w:t>22</w:t>
      </w:r>
      <w:r w:rsidRPr="007D6E51">
        <w:t>, 2971-2972.</w:t>
      </w:r>
    </w:p>
    <w:p w14:paraId="5F817042"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(2002). Food availability and predation risk influence bottlenose dolphin habitat use. </w:t>
      </w:r>
      <w:r w:rsidRPr="007D6E51">
        <w:rPr>
          <w:i/>
        </w:rPr>
        <w:t>Ecology</w:t>
      </w:r>
      <w:r w:rsidRPr="007D6E51">
        <w:t xml:space="preserve"> </w:t>
      </w:r>
      <w:r w:rsidRPr="007D6E51">
        <w:rPr>
          <w:b/>
        </w:rPr>
        <w:t>83</w:t>
      </w:r>
      <w:r w:rsidRPr="007D6E51">
        <w:t>, 480-491.</w:t>
      </w:r>
    </w:p>
    <w:p w14:paraId="43A13948" w14:textId="77777777" w:rsidR="007D6E51" w:rsidRPr="007D6E51" w:rsidRDefault="007D6E51" w:rsidP="007D6E51">
      <w:pPr>
        <w:pStyle w:val="EndNoteBibliography"/>
        <w:spacing w:after="0"/>
      </w:pPr>
      <w:r w:rsidRPr="007D6E51">
        <w:tab/>
      </w:r>
      <w:r w:rsidRPr="007D6E51">
        <w:rPr>
          <w:b/>
        </w:rPr>
        <w:t>Heithaus, M. R. and Dill, L. M.</w:t>
      </w:r>
      <w:r w:rsidRPr="007D6E51">
        <w:t xml:space="preserve"> (2003). Optimal diving under the risk of predation. </w:t>
      </w:r>
      <w:r w:rsidRPr="007D6E51">
        <w:rPr>
          <w:i/>
        </w:rPr>
        <w:t>Journal of Theoretical Biology</w:t>
      </w:r>
      <w:r w:rsidRPr="007D6E51">
        <w:t xml:space="preserve"> </w:t>
      </w:r>
      <w:r w:rsidRPr="007D6E51">
        <w:rPr>
          <w:b/>
        </w:rPr>
        <w:t>223</w:t>
      </w:r>
      <w:r w:rsidRPr="007D6E51">
        <w:t>, 79-92.</w:t>
      </w:r>
    </w:p>
    <w:p w14:paraId="1E0A7046" w14:textId="77777777" w:rsidR="007D6E51" w:rsidRPr="007D6E51" w:rsidRDefault="007D6E51" w:rsidP="007D6E51">
      <w:pPr>
        <w:pStyle w:val="EndNoteBibliography"/>
        <w:spacing w:after="0"/>
      </w:pPr>
      <w:r w:rsidRPr="007D6E51">
        <w:tab/>
      </w:r>
      <w:r w:rsidRPr="007D6E51">
        <w:rPr>
          <w:b/>
        </w:rPr>
        <w:t>Heithaus, M. R., Dill, L. M., Marshall, G. J. and Buhleier, B. M.</w:t>
      </w:r>
      <w:r w:rsidRPr="007D6E51">
        <w:t xml:space="preserve"> (2002). Habitat use and foraging behavior of tiger sharks (Galeocerdo cuvier) in a seagrass ecosystem. </w:t>
      </w:r>
      <w:r w:rsidRPr="007D6E51">
        <w:rPr>
          <w:i/>
        </w:rPr>
        <w:t>Marine Biology</w:t>
      </w:r>
      <w:r w:rsidRPr="007D6E51">
        <w:t xml:space="preserve"> </w:t>
      </w:r>
      <w:r w:rsidRPr="007D6E51">
        <w:rPr>
          <w:b/>
        </w:rPr>
        <w:t>140</w:t>
      </w:r>
      <w:r w:rsidRPr="007D6E51">
        <w:t>, 237-248.</w:t>
      </w:r>
    </w:p>
    <w:p w14:paraId="1F02E1A4" w14:textId="77777777" w:rsidR="007D6E51" w:rsidRPr="007D6E51" w:rsidRDefault="007D6E51" w:rsidP="007D6E51">
      <w:pPr>
        <w:pStyle w:val="EndNoteBibliography"/>
        <w:spacing w:after="0"/>
      </w:pPr>
      <w:r w:rsidRPr="007D6E51">
        <w:tab/>
      </w:r>
      <w:r w:rsidRPr="007D6E51">
        <w:rPr>
          <w:b/>
        </w:rPr>
        <w:t>Jackson, D. C.</w:t>
      </w:r>
      <w:r w:rsidRPr="007D6E51">
        <w:t xml:space="preserve"> (2007). Temperature and hypoxia in ectothermic tetrapods. </w:t>
      </w:r>
      <w:r w:rsidRPr="007D6E51">
        <w:rPr>
          <w:i/>
        </w:rPr>
        <w:t>Journal of Thermal Biology</w:t>
      </w:r>
      <w:r w:rsidRPr="007D6E51">
        <w:t xml:space="preserve"> </w:t>
      </w:r>
      <w:r w:rsidRPr="007D6E51">
        <w:rPr>
          <w:b/>
        </w:rPr>
        <w:t>32</w:t>
      </w:r>
      <w:r w:rsidRPr="007D6E51">
        <w:t>, 125-133.</w:t>
      </w:r>
    </w:p>
    <w:p w14:paraId="58B9FC4D" w14:textId="77777777" w:rsidR="007D6E51" w:rsidRPr="007D6E51" w:rsidRDefault="007D6E51" w:rsidP="007D6E51">
      <w:pPr>
        <w:pStyle w:val="EndNoteBibliography"/>
        <w:spacing w:after="0"/>
      </w:pPr>
      <w:r w:rsidRPr="007D6E51">
        <w:tab/>
      </w:r>
      <w:r w:rsidRPr="007D6E51">
        <w:rPr>
          <w:b/>
        </w:rPr>
        <w:t>Kawecki, T. J.</w:t>
      </w:r>
      <w:r w:rsidRPr="007D6E51">
        <w:t xml:space="preserve"> (2000). The evolution of canalization under fluctuating selection. </w:t>
      </w:r>
      <w:r w:rsidRPr="007D6E51">
        <w:rPr>
          <w:i/>
        </w:rPr>
        <w:t>Evolution</w:t>
      </w:r>
      <w:r w:rsidRPr="007D6E51">
        <w:t xml:space="preserve"> </w:t>
      </w:r>
      <w:r w:rsidRPr="007D6E51">
        <w:rPr>
          <w:b/>
        </w:rPr>
        <w:t>54</w:t>
      </w:r>
      <w:r w:rsidRPr="007D6E51">
        <w:t>, 1-12.</w:t>
      </w:r>
    </w:p>
    <w:p w14:paraId="40F03C37" w14:textId="77777777" w:rsidR="007D6E51" w:rsidRPr="007D6E51" w:rsidRDefault="007D6E51" w:rsidP="007D6E51">
      <w:pPr>
        <w:pStyle w:val="EndNoteBibliography"/>
        <w:spacing w:after="0"/>
      </w:pPr>
      <w:r w:rsidRPr="007D6E51">
        <w:tab/>
      </w:r>
      <w:r w:rsidRPr="007D6E51">
        <w:rPr>
          <w:b/>
        </w:rPr>
        <w:t>Keen, A. N., Jordan, M. K., Holly, S. A. and Gillis, T. E.</w:t>
      </w:r>
      <w:r w:rsidRPr="007D6E51">
        <w:t xml:space="preserve"> (2017). Temperature-induced cardiac remodelling in fish. </w:t>
      </w:r>
      <w:r w:rsidRPr="007D6E51">
        <w:rPr>
          <w:i/>
        </w:rPr>
        <w:t>Journal of Experimental Biology</w:t>
      </w:r>
      <w:r w:rsidRPr="007D6E51">
        <w:t xml:space="preserve"> </w:t>
      </w:r>
      <w:r w:rsidRPr="007D6E51">
        <w:rPr>
          <w:b/>
        </w:rPr>
        <w:t>220</w:t>
      </w:r>
      <w:r w:rsidRPr="007D6E51">
        <w:t>, 147-160.</w:t>
      </w:r>
    </w:p>
    <w:p w14:paraId="2DF47A71" w14:textId="77777777" w:rsidR="007D6E51" w:rsidRPr="007D6E51" w:rsidRDefault="007D6E51" w:rsidP="007D6E51">
      <w:pPr>
        <w:pStyle w:val="EndNoteBibliography"/>
        <w:spacing w:after="0"/>
      </w:pPr>
      <w:r w:rsidRPr="007D6E51">
        <w:tab/>
      </w:r>
      <w:r w:rsidRPr="007D6E51">
        <w:rPr>
          <w:b/>
        </w:rPr>
        <w:t>Maina, J. N.</w:t>
      </w:r>
      <w:r w:rsidRPr="007D6E51">
        <w:t xml:space="preserve"> (2002). Structure, function and evolution of the gas exchangers: comparative perspectives. </w:t>
      </w:r>
      <w:r w:rsidRPr="007D6E51">
        <w:rPr>
          <w:i/>
        </w:rPr>
        <w:t>Journal of Anatomy</w:t>
      </w:r>
      <w:r w:rsidRPr="007D6E51">
        <w:t xml:space="preserve"> </w:t>
      </w:r>
      <w:r w:rsidRPr="007D6E51">
        <w:rPr>
          <w:b/>
        </w:rPr>
        <w:t>201</w:t>
      </w:r>
      <w:r w:rsidRPr="007D6E51">
        <w:t>, 281-304.</w:t>
      </w:r>
    </w:p>
    <w:p w14:paraId="05140F74" w14:textId="77777777" w:rsidR="007D6E51" w:rsidRPr="007D6E51" w:rsidRDefault="007D6E51" w:rsidP="007D6E51">
      <w:pPr>
        <w:pStyle w:val="EndNoteBibliography"/>
        <w:spacing w:after="0"/>
      </w:pPr>
      <w:r w:rsidRPr="007D6E51">
        <w:tab/>
      </w:r>
      <w:r w:rsidRPr="007D6E51">
        <w:rPr>
          <w:b/>
        </w:rPr>
        <w:t>Mathie, N. J. and Franklin, C. E.</w:t>
      </w:r>
      <w:r w:rsidRPr="007D6E51">
        <w:t xml:space="preserve"> (2006). The influence of body size on the diving behaviour and physiology of the bimodally respiring turtle, Elseya albagula. </w:t>
      </w:r>
      <w:r w:rsidRPr="007D6E51">
        <w:rPr>
          <w:i/>
        </w:rPr>
        <w:t>Journal of Comparative Physiology B-Biochemical Systemic and Environmental Physiology</w:t>
      </w:r>
      <w:r w:rsidRPr="007D6E51">
        <w:t xml:space="preserve"> </w:t>
      </w:r>
      <w:r w:rsidRPr="007D6E51">
        <w:rPr>
          <w:b/>
        </w:rPr>
        <w:t>176</w:t>
      </w:r>
      <w:r w:rsidRPr="007D6E51">
        <w:t>, 739-747.</w:t>
      </w:r>
    </w:p>
    <w:p w14:paraId="1F376DB7" w14:textId="77777777" w:rsidR="007D6E51" w:rsidRPr="007D6E51" w:rsidRDefault="007D6E51" w:rsidP="007D6E51">
      <w:pPr>
        <w:pStyle w:val="EndNoteBibliography"/>
      </w:pPr>
      <w:r w:rsidRPr="007D6E51">
        <w:tab/>
      </w:r>
      <w:r w:rsidRPr="007D6E51">
        <w:rPr>
          <w:b/>
        </w:rPr>
        <w:t>O'Dea, R. E., Lagisz, M., Hendry, A. P. and Nakagawa, S.</w:t>
      </w:r>
      <w:r w:rsidRPr="007D6E51">
        <w:t xml:space="preserve"> (2018). Developmental temperature affects phenotypic means and</w:t>
      </w:r>
    </w:p>
    <w:p w14:paraId="303F4AF3" w14:textId="77777777" w:rsidR="007D6E51" w:rsidRPr="007D6E51" w:rsidRDefault="007D6E51" w:rsidP="007D6E51">
      <w:pPr>
        <w:pStyle w:val="EndNoteBibliography"/>
        <w:spacing w:after="0"/>
      </w:pPr>
      <w:r w:rsidRPr="007D6E51">
        <w:t xml:space="preserve">variability: A meta‐analysis of fish data. </w:t>
      </w:r>
      <w:r w:rsidRPr="007D6E51">
        <w:rPr>
          <w:i/>
        </w:rPr>
        <w:t>Fish and Fisheries</w:t>
      </w:r>
      <w:r w:rsidRPr="007D6E51">
        <w:t xml:space="preserve"> </w:t>
      </w:r>
      <w:r w:rsidRPr="007D6E51">
        <w:rPr>
          <w:b/>
        </w:rPr>
        <w:t>20</w:t>
      </w:r>
      <w:r w:rsidRPr="007D6E51">
        <w:t>, 1005-1022.</w:t>
      </w:r>
    </w:p>
    <w:p w14:paraId="6BFB37B5" w14:textId="77777777" w:rsidR="007D6E51" w:rsidRPr="007D6E51" w:rsidRDefault="007D6E51" w:rsidP="007D6E51">
      <w:pPr>
        <w:pStyle w:val="EndNoteBibliography"/>
        <w:spacing w:after="0"/>
      </w:pPr>
      <w:r w:rsidRPr="007D6E51">
        <w:tab/>
      </w:r>
      <w:r w:rsidRPr="007D6E51">
        <w:rPr>
          <w:b/>
        </w:rPr>
        <w:t>Ouzzani, M., Hammady, H., Fedorowicz, Z. and Elmagarmid, A.</w:t>
      </w:r>
      <w:r w:rsidRPr="007D6E51">
        <w:t xml:space="preserve"> (2016). Rayyan — a web and mobile app for systematic reviews. </w:t>
      </w:r>
      <w:r w:rsidRPr="007D6E51">
        <w:rPr>
          <w:i/>
        </w:rPr>
        <w:t>Systematic Reviews</w:t>
      </w:r>
      <w:r w:rsidRPr="007D6E51">
        <w:t xml:space="preserve"> </w:t>
      </w:r>
      <w:r w:rsidRPr="007D6E51">
        <w:rPr>
          <w:b/>
        </w:rPr>
        <w:t>5</w:t>
      </w:r>
      <w:r w:rsidRPr="007D6E51">
        <w:t>, 210.</w:t>
      </w:r>
    </w:p>
    <w:p w14:paraId="3ABA2F54" w14:textId="77777777" w:rsidR="007D6E51" w:rsidRPr="007D6E51" w:rsidRDefault="007D6E51" w:rsidP="007D6E51">
      <w:pPr>
        <w:pStyle w:val="EndNoteBibliography"/>
        <w:spacing w:after="0"/>
      </w:pPr>
      <w:r w:rsidRPr="007D6E51">
        <w:tab/>
      </w:r>
      <w:r w:rsidRPr="007D6E51">
        <w:rPr>
          <w:b/>
        </w:rPr>
        <w:t>Pick, J. L., Nakagawa, S. and Noble, D. W. A.</w:t>
      </w:r>
      <w:r w:rsidRPr="007D6E51">
        <w:t xml:space="preserve"> (2018). Reproducible, flexible and high-throughput data extraction from primary literature: The metaDigitise R package. </w:t>
      </w:r>
      <w:r w:rsidRPr="007D6E51">
        <w:rPr>
          <w:i/>
        </w:rPr>
        <w:t>Methods in Ecology and Evolution</w:t>
      </w:r>
      <w:r w:rsidRPr="007D6E51">
        <w:t xml:space="preserve"> </w:t>
      </w:r>
      <w:r w:rsidRPr="007D6E51">
        <w:rPr>
          <w:b/>
        </w:rPr>
        <w:t>10</w:t>
      </w:r>
      <w:r w:rsidRPr="007D6E51">
        <w:t>, 426-431.</w:t>
      </w:r>
    </w:p>
    <w:p w14:paraId="6D23CE18" w14:textId="77777777" w:rsidR="007D6E51" w:rsidRPr="007D6E51" w:rsidRDefault="007D6E51" w:rsidP="007D6E51">
      <w:pPr>
        <w:pStyle w:val="EndNoteBibliography"/>
        <w:spacing w:after="0"/>
      </w:pPr>
      <w:r w:rsidRPr="007D6E51">
        <w:lastRenderedPageBreak/>
        <w:tab/>
      </w:r>
      <w:r w:rsidRPr="007D6E51">
        <w:rPr>
          <w:b/>
        </w:rPr>
        <w:t>Podrabsky, J. E. and Somero, G. N.</w:t>
      </w:r>
      <w:r w:rsidRPr="007D6E51">
        <w:t xml:space="preserve"> (2004). Changes in gene expression associated with acclimation to constant temperatures and fluctuating daily temperatures in an annual killifish Austrofundulus limnaeus. </w:t>
      </w:r>
      <w:r w:rsidRPr="007D6E51">
        <w:rPr>
          <w:i/>
        </w:rPr>
        <w:t>Journal of Experimental Biology</w:t>
      </w:r>
      <w:r w:rsidRPr="007D6E51">
        <w:t xml:space="preserve"> </w:t>
      </w:r>
      <w:r w:rsidRPr="007D6E51">
        <w:rPr>
          <w:b/>
        </w:rPr>
        <w:t>207</w:t>
      </w:r>
      <w:r w:rsidRPr="007D6E51">
        <w:t>, 2237-2254.</w:t>
      </w:r>
    </w:p>
    <w:p w14:paraId="3479796B" w14:textId="77777777" w:rsidR="007D6E51" w:rsidRPr="007D6E51" w:rsidRDefault="007D6E51" w:rsidP="007D6E51">
      <w:pPr>
        <w:pStyle w:val="EndNoteBibliography"/>
        <w:spacing w:after="0"/>
      </w:pPr>
      <w:r w:rsidRPr="007D6E51">
        <w:tab/>
      </w:r>
      <w:r w:rsidRPr="007D6E51">
        <w:rPr>
          <w:b/>
        </w:rPr>
        <w:t>Prassack, S. L., Bagatto, B. and Henry, R. P.</w:t>
      </w:r>
      <w:r w:rsidRPr="007D6E51">
        <w:t xml:space="preserve"> (2001). Effects of temperature and aquatic Po-2 on the physiology and behaviour of Apalone ferox and Chrysemys picta. </w:t>
      </w:r>
      <w:r w:rsidRPr="007D6E51">
        <w:rPr>
          <w:i/>
        </w:rPr>
        <w:t>Journal of Experimental Biology</w:t>
      </w:r>
      <w:r w:rsidRPr="007D6E51">
        <w:t xml:space="preserve"> </w:t>
      </w:r>
      <w:r w:rsidRPr="007D6E51">
        <w:rPr>
          <w:b/>
        </w:rPr>
        <w:t>204</w:t>
      </w:r>
      <w:r w:rsidRPr="007D6E51">
        <w:t>, 2185-2195.</w:t>
      </w:r>
    </w:p>
    <w:p w14:paraId="17FD16D0" w14:textId="77777777" w:rsidR="007D6E51" w:rsidRPr="007D6E51" w:rsidRDefault="007D6E51" w:rsidP="007D6E51">
      <w:pPr>
        <w:pStyle w:val="EndNoteBibliography"/>
        <w:spacing w:after="0"/>
      </w:pPr>
      <w:r w:rsidRPr="007D6E51">
        <w:tab/>
      </w:r>
      <w:r w:rsidRPr="007D6E51">
        <w:rPr>
          <w:b/>
        </w:rPr>
        <w:t>Pratt, K. L. and Franklin, C. E.</w:t>
      </w:r>
      <w:r w:rsidRPr="007D6E51">
        <w:t xml:space="preserve"> (2010). Temperature independence of aquatic oxygen uptake in an air-breathing ectotherm and the implications for dive duration. </w:t>
      </w:r>
      <w:r w:rsidRPr="007D6E51">
        <w:rPr>
          <w:i/>
        </w:rPr>
        <w:t>Comparative Biochemistry and Physiology a-Molecular &amp; Integrative Physiology</w:t>
      </w:r>
      <w:r w:rsidRPr="007D6E51">
        <w:t xml:space="preserve"> </w:t>
      </w:r>
      <w:r w:rsidRPr="007D6E51">
        <w:rPr>
          <w:b/>
        </w:rPr>
        <w:t>156</w:t>
      </w:r>
      <w:r w:rsidRPr="007D6E51">
        <w:t>, 42-45.</w:t>
      </w:r>
    </w:p>
    <w:p w14:paraId="4D6DBCE9" w14:textId="77777777" w:rsidR="007D6E51" w:rsidRPr="007D6E51" w:rsidRDefault="007D6E51" w:rsidP="007D6E51">
      <w:pPr>
        <w:pStyle w:val="EndNoteBibliography"/>
        <w:spacing w:after="0"/>
      </w:pPr>
      <w:r w:rsidRPr="007D6E51">
        <w:tab/>
      </w:r>
      <w:r w:rsidRPr="007D6E51">
        <w:rPr>
          <w:b/>
        </w:rPr>
        <w:t>Rodgers, E. M. and Franklin, C. E.</w:t>
      </w:r>
      <w:r w:rsidRPr="007D6E51">
        <w:t xml:space="preserve"> (2017). Physiological mechanisms constraining ectotherm fright-dive performance at elevated temperatures. </w:t>
      </w:r>
      <w:r w:rsidRPr="007D6E51">
        <w:rPr>
          <w:i/>
        </w:rPr>
        <w:t>Journal of Experimental Biology</w:t>
      </w:r>
      <w:r w:rsidRPr="007D6E51">
        <w:t xml:space="preserve"> </w:t>
      </w:r>
      <w:r w:rsidRPr="007D6E51">
        <w:rPr>
          <w:b/>
        </w:rPr>
        <w:t>220</w:t>
      </w:r>
      <w:r w:rsidRPr="007D6E51">
        <w:t>, 3556-3564.</w:t>
      </w:r>
    </w:p>
    <w:p w14:paraId="0599FB20" w14:textId="77777777" w:rsidR="007D6E51" w:rsidRPr="007D6E51" w:rsidRDefault="007D6E51" w:rsidP="007D6E51">
      <w:pPr>
        <w:pStyle w:val="EndNoteBibliography"/>
        <w:spacing w:after="0"/>
      </w:pPr>
      <w:r w:rsidRPr="007D6E51">
        <w:tab/>
      </w:r>
      <w:r w:rsidRPr="007D6E51">
        <w:rPr>
          <w:b/>
        </w:rPr>
        <w:t>Rodgers, E. M., Schwartz, J. J. and Franklin, C. E.</w:t>
      </w:r>
      <w:r w:rsidRPr="007D6E51">
        <w:t xml:space="preserve"> (2015). Diving in a warming world: the thermal sensitivity and plasticity of diving performance in juvenile estuarine crocodiles (Crocodylus porosus). </w:t>
      </w:r>
      <w:r w:rsidRPr="007D6E51">
        <w:rPr>
          <w:i/>
        </w:rPr>
        <w:t>Conservation Physiology</w:t>
      </w:r>
      <w:r w:rsidRPr="007D6E51">
        <w:t xml:space="preserve"> </w:t>
      </w:r>
      <w:r w:rsidRPr="007D6E51">
        <w:rPr>
          <w:b/>
        </w:rPr>
        <w:t>3</w:t>
      </w:r>
      <w:r w:rsidRPr="007D6E51">
        <w:t>, 9.</w:t>
      </w:r>
    </w:p>
    <w:p w14:paraId="3874D0B2" w14:textId="77777777" w:rsidR="007D6E51" w:rsidRPr="007D6E51" w:rsidRDefault="007D6E51" w:rsidP="007D6E51">
      <w:pPr>
        <w:pStyle w:val="EndNoteBibliography"/>
        <w:spacing w:after="0"/>
      </w:pPr>
      <w:r w:rsidRPr="007D6E51">
        <w:tab/>
      </w:r>
      <w:r w:rsidRPr="007D6E51">
        <w:rPr>
          <w:b/>
        </w:rPr>
        <w:t>Seebacher, F., White, C. R. and Franklin, C. E.</w:t>
      </w:r>
      <w:r w:rsidRPr="007D6E51">
        <w:t xml:space="preserve"> (2015). Physiological plasticity increases resilience of ectothermic animals to climate change. </w:t>
      </w:r>
      <w:r w:rsidRPr="007D6E51">
        <w:rPr>
          <w:i/>
        </w:rPr>
        <w:t>Nature Climate Change</w:t>
      </w:r>
      <w:r w:rsidRPr="007D6E51">
        <w:t xml:space="preserve"> </w:t>
      </w:r>
      <w:r w:rsidRPr="007D6E51">
        <w:rPr>
          <w:b/>
        </w:rPr>
        <w:t>5</w:t>
      </w:r>
      <w:r w:rsidRPr="007D6E51">
        <w:t>, 61-66.</w:t>
      </w:r>
    </w:p>
    <w:p w14:paraId="33523539" w14:textId="77777777" w:rsidR="007D6E51" w:rsidRPr="007D6E51" w:rsidRDefault="007D6E51" w:rsidP="007D6E51">
      <w:pPr>
        <w:pStyle w:val="EndNoteBibliography"/>
        <w:spacing w:after="0"/>
      </w:pPr>
      <w:r w:rsidRPr="007D6E51">
        <w:tab/>
      </w:r>
      <w:r w:rsidRPr="007D6E51">
        <w:rPr>
          <w:b/>
        </w:rPr>
        <w:t xml:space="preserve">Seymour, R. S. </w:t>
      </w:r>
      <w:r w:rsidRPr="007D6E51">
        <w:t xml:space="preserve">(1982). Physiological adaptations to aquatic life. In </w:t>
      </w:r>
      <w:r w:rsidRPr="007D6E51">
        <w:rPr>
          <w:i/>
        </w:rPr>
        <w:t>Biology of the Reptilia, Physiological Ecology</w:t>
      </w:r>
      <w:r w:rsidRPr="007D6E51">
        <w:t>, vol. 13 eds. C. Gans and F. H. Pough), pp. 1-51: Academic Press.</w:t>
      </w:r>
    </w:p>
    <w:p w14:paraId="23104434" w14:textId="77777777" w:rsidR="007D6E51" w:rsidRPr="007D6E51" w:rsidRDefault="007D6E51" w:rsidP="007D6E51">
      <w:pPr>
        <w:pStyle w:val="EndNoteBibliography"/>
        <w:spacing w:after="0"/>
      </w:pPr>
      <w:r w:rsidRPr="007D6E51">
        <w:tab/>
      </w:r>
      <w:r w:rsidRPr="007D6E51">
        <w:rPr>
          <w:b/>
        </w:rPr>
        <w:t>Shuman, J. L. and J., C. D.</w:t>
      </w:r>
      <w:r w:rsidRPr="007D6E51">
        <w:t xml:space="preserve"> (2018). Red muscle function and thermal acclimation to cold in rainbow smelt, Osmerus mordax, and rainbow trout, Oncorhynchus mykiss. </w:t>
      </w:r>
      <w:r w:rsidRPr="007D6E51">
        <w:rPr>
          <w:i/>
        </w:rPr>
        <w:t>Journal of Experimenta Zoology Part A</w:t>
      </w:r>
      <w:r w:rsidRPr="007D6E51">
        <w:t xml:space="preserve"> </w:t>
      </w:r>
      <w:r w:rsidRPr="007D6E51">
        <w:rPr>
          <w:b/>
        </w:rPr>
        <w:t>329</w:t>
      </w:r>
      <w:r w:rsidRPr="007D6E51">
        <w:t>, 547-556.</w:t>
      </w:r>
    </w:p>
    <w:p w14:paraId="6831A88E" w14:textId="77777777" w:rsidR="007D6E51" w:rsidRPr="007D6E51" w:rsidRDefault="007D6E51" w:rsidP="007D6E51">
      <w:pPr>
        <w:pStyle w:val="EndNoteBibliography"/>
        <w:spacing w:after="0"/>
      </w:pPr>
      <w:r w:rsidRPr="007D6E51">
        <w:tab/>
      </w:r>
      <w:r w:rsidRPr="007D6E51">
        <w:rPr>
          <w:b/>
        </w:rPr>
        <w:t>Southwood, A. L., Andrews, R. D., Paladino, F. V. and Jones, D. R.</w:t>
      </w:r>
      <w:r w:rsidRPr="007D6E51">
        <w:t xml:space="preserve"> (2005). Effects of diving and swimming behavior on body temperatures of Pacific leatherback turtles in tropical seas. </w:t>
      </w:r>
      <w:r w:rsidRPr="007D6E51">
        <w:rPr>
          <w:i/>
        </w:rPr>
        <w:t>Physiological and Biochemical Zoology</w:t>
      </w:r>
      <w:r w:rsidRPr="007D6E51">
        <w:t xml:space="preserve"> </w:t>
      </w:r>
      <w:r w:rsidRPr="007D6E51">
        <w:rPr>
          <w:b/>
        </w:rPr>
        <w:t>78</w:t>
      </w:r>
      <w:r w:rsidRPr="007D6E51">
        <w:t>, 285-297.</w:t>
      </w:r>
    </w:p>
    <w:p w14:paraId="0C3B40CB" w14:textId="77777777" w:rsidR="007D6E51" w:rsidRPr="007D6E51" w:rsidRDefault="007D6E51" w:rsidP="007D6E51">
      <w:pPr>
        <w:pStyle w:val="EndNoteBibliography"/>
        <w:spacing w:after="0"/>
      </w:pPr>
      <w:r w:rsidRPr="007D6E51">
        <w:tab/>
      </w:r>
      <w:r w:rsidRPr="007D6E51">
        <w:rPr>
          <w:b/>
        </w:rPr>
        <w:t>Storey, E. M., Kayes, S. M., De Vries, I. and Franklin, C. E.</w:t>
      </w:r>
      <w:r w:rsidRPr="007D6E51">
        <w:t xml:space="preserve"> (2008). Effect of water depth, velocity and temperature on the surfacing frequency of the bimodally respiring turtle Elseya albagula. </w:t>
      </w:r>
      <w:r w:rsidRPr="007D6E51">
        <w:rPr>
          <w:i/>
        </w:rPr>
        <w:t>Functional Ecology</w:t>
      </w:r>
      <w:r w:rsidRPr="007D6E51">
        <w:t xml:space="preserve"> </w:t>
      </w:r>
      <w:r w:rsidRPr="007D6E51">
        <w:rPr>
          <w:b/>
        </w:rPr>
        <w:t>22</w:t>
      </w:r>
      <w:r w:rsidRPr="007D6E51">
        <w:t>, 840-846.</w:t>
      </w:r>
    </w:p>
    <w:p w14:paraId="18DF0639" w14:textId="77777777" w:rsidR="007D6E51" w:rsidRPr="007D6E51" w:rsidRDefault="007D6E51" w:rsidP="007D6E51">
      <w:pPr>
        <w:pStyle w:val="EndNoteBibliography"/>
        <w:spacing w:after="0"/>
      </w:pPr>
      <w:r w:rsidRPr="007D6E51">
        <w:tab/>
      </w:r>
      <w:r w:rsidRPr="007D6E51">
        <w:rPr>
          <w:b/>
        </w:rPr>
        <w:t>Tucker, A. D., Limpus, C. J., Priest, T. E., Cay, J., Glen, C. and Guarino, E.</w:t>
      </w:r>
      <w:r w:rsidRPr="007D6E51">
        <w:t xml:space="preserve"> (2001). Home ranges of Fitzroy River turtles (Rheodytes leukops) overlap riffle zones: potential concerns related to river regulation. </w:t>
      </w:r>
      <w:r w:rsidRPr="007D6E51">
        <w:rPr>
          <w:i/>
        </w:rPr>
        <w:t>Biological Conservation</w:t>
      </w:r>
      <w:r w:rsidRPr="007D6E51">
        <w:t xml:space="preserve"> </w:t>
      </w:r>
      <w:r w:rsidRPr="007D6E51">
        <w:rPr>
          <w:b/>
        </w:rPr>
        <w:t>102</w:t>
      </w:r>
      <w:r w:rsidRPr="007D6E51">
        <w:t>, 171-181.</w:t>
      </w:r>
    </w:p>
    <w:p w14:paraId="043C6899" w14:textId="77777777" w:rsidR="007D6E51" w:rsidRPr="007D6E51" w:rsidRDefault="007D6E51" w:rsidP="007D6E51">
      <w:pPr>
        <w:pStyle w:val="EndNoteBibliography"/>
        <w:spacing w:after="0"/>
      </w:pPr>
      <w:r w:rsidRPr="007D6E51">
        <w:tab/>
      </w:r>
      <w:r w:rsidRPr="007D6E51">
        <w:rPr>
          <w:b/>
        </w:rPr>
        <w:t>Udyawer, V., Simpfendorfer, C. A., Heupel, M. R. and Clark, T. D.</w:t>
      </w:r>
      <w:r w:rsidRPr="007D6E51">
        <w:t xml:space="preserve"> (2016). Coming up for air: thermal dependence of dive behaviours and metabolism in sea snakes. </w:t>
      </w:r>
      <w:r w:rsidRPr="007D6E51">
        <w:rPr>
          <w:i/>
        </w:rPr>
        <w:t>Journal of Experimental Biology</w:t>
      </w:r>
      <w:r w:rsidRPr="007D6E51">
        <w:t xml:space="preserve"> </w:t>
      </w:r>
      <w:r w:rsidRPr="007D6E51">
        <w:rPr>
          <w:b/>
        </w:rPr>
        <w:t>219</w:t>
      </w:r>
      <w:r w:rsidRPr="007D6E51">
        <w:t>, 3447-3454.</w:t>
      </w:r>
    </w:p>
    <w:p w14:paraId="58694EAB" w14:textId="77777777" w:rsidR="007D6E51" w:rsidRPr="007D6E51" w:rsidRDefault="007D6E51" w:rsidP="007D6E51">
      <w:pPr>
        <w:pStyle w:val="EndNoteBibliography"/>
        <w:spacing w:after="0"/>
      </w:pPr>
      <w:r w:rsidRPr="007D6E51">
        <w:tab/>
      </w:r>
      <w:r w:rsidRPr="007D6E51">
        <w:rPr>
          <w:b/>
        </w:rPr>
        <w:t>Wilson, R. S. and Franklin, C. E.</w:t>
      </w:r>
      <w:r w:rsidRPr="007D6E51">
        <w:t xml:space="preserve"> (2002). Testing the beneficial acclimation hypothesis. </w:t>
      </w:r>
      <w:r w:rsidRPr="007D6E51">
        <w:rPr>
          <w:i/>
        </w:rPr>
        <w:t>Trends in Ecology &amp; Evolution</w:t>
      </w:r>
      <w:r w:rsidRPr="007D6E51">
        <w:t xml:space="preserve"> </w:t>
      </w:r>
      <w:r w:rsidRPr="007D6E51">
        <w:rPr>
          <w:b/>
        </w:rPr>
        <w:t>17</w:t>
      </w:r>
      <w:r w:rsidRPr="007D6E51">
        <w:t>, 66-70.</w:t>
      </w:r>
    </w:p>
    <w:p w14:paraId="0BC186E2" w14:textId="77777777" w:rsidR="007D6E51" w:rsidRPr="007D6E51" w:rsidRDefault="007D6E51" w:rsidP="007D6E51">
      <w:pPr>
        <w:pStyle w:val="EndNoteBibliography"/>
        <w:spacing w:after="0"/>
      </w:pPr>
      <w:r w:rsidRPr="007D6E51">
        <w:tab/>
      </w:r>
      <w:r w:rsidRPr="007D6E51">
        <w:rPr>
          <w:b/>
        </w:rPr>
        <w:t>Wright, J. C.</w:t>
      </w:r>
      <w:r w:rsidRPr="007D6E51">
        <w:t xml:space="preserve"> (1986). Low to negligible cutaneous oxygen uptake in juvenile Crocodylus porosus. </w:t>
      </w:r>
      <w:r w:rsidRPr="007D6E51">
        <w:rPr>
          <w:i/>
        </w:rPr>
        <w:t>Comparative Biochemistry and Physiology a-Molecular &amp; Integrative Physiology</w:t>
      </w:r>
      <w:r w:rsidRPr="007D6E51">
        <w:t xml:space="preserve"> </w:t>
      </w:r>
      <w:r w:rsidRPr="007D6E51">
        <w:rPr>
          <w:b/>
        </w:rPr>
        <w:t>84</w:t>
      </w:r>
      <w:r w:rsidRPr="007D6E51">
        <w:t>, 479-481.</w:t>
      </w:r>
    </w:p>
    <w:p w14:paraId="3245BC06" w14:textId="77777777" w:rsidR="007D6E51" w:rsidRPr="007D6E51" w:rsidRDefault="007D6E51" w:rsidP="007D6E51">
      <w:pPr>
        <w:pStyle w:val="EndNoteBibliography"/>
      </w:pPr>
      <w:r w:rsidRPr="007D6E51">
        <w:tab/>
      </w:r>
      <w:r w:rsidRPr="007D6E51">
        <w:rPr>
          <w:b/>
        </w:rPr>
        <w:t>Wright, J. C. and Kirshner, D.</w:t>
      </w:r>
      <w:r w:rsidRPr="007D6E51">
        <w:t xml:space="preserve"> (1987). Allometry of lung volume during voluntary submergence in the saltwater crocodile Crocodylus porosus. </w:t>
      </w:r>
      <w:r w:rsidRPr="007D6E51">
        <w:rPr>
          <w:i/>
        </w:rPr>
        <w:t>Journal of Experimental Biology</w:t>
      </w:r>
      <w:r w:rsidRPr="007D6E51">
        <w:t xml:space="preserve"> </w:t>
      </w:r>
      <w:r w:rsidRPr="007D6E51">
        <w:rPr>
          <w:b/>
        </w:rPr>
        <w:t>130</w:t>
      </w:r>
      <w:r w:rsidRPr="007D6E51">
        <w:t>, 433-436.</w:t>
      </w:r>
    </w:p>
    <w:p w14:paraId="15D128E0" w14:textId="7BEC45FC" w:rsidR="004F2092" w:rsidRDefault="000328C2">
      <w:pPr>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07791359" w14:textId="77777777" w:rsidR="004F2092" w:rsidRDefault="004F2092">
      <w:pPr>
        <w:rPr>
          <w:rFonts w:ascii="Times New Roman" w:hAnsi="Times New Roman" w:cs="Times New Roman"/>
          <w:b/>
          <w:bCs/>
          <w:sz w:val="24"/>
          <w:szCs w:val="24"/>
          <w:lang w:val="en-US"/>
        </w:rPr>
      </w:pPr>
      <w:r>
        <w:rPr>
          <w:rFonts w:ascii="Times New Roman" w:hAnsi="Times New Roman" w:cs="Times New Roman"/>
          <w:b/>
          <w:bCs/>
          <w:sz w:val="24"/>
          <w:szCs w:val="24"/>
          <w:lang w:val="en-US"/>
        </w:rPr>
        <w:t>Deleted text</w:t>
      </w:r>
    </w:p>
    <w:p w14:paraId="4AE7FAEC" w14:textId="77777777" w:rsidR="004F2092" w:rsidRDefault="004F2092" w:rsidP="004F2092">
      <w:pPr>
        <w:pStyle w:val="Default"/>
        <w:spacing w:line="276" w:lineRule="auto"/>
        <w:jc w:val="both"/>
        <w:rPr>
          <w:rFonts w:ascii="Cambria" w:hAnsi="Cambria"/>
          <w:bCs/>
        </w:rPr>
      </w:pPr>
    </w:p>
    <w:p w14:paraId="4092156A" w14:textId="77777777" w:rsidR="004F2092" w:rsidRDefault="004F2092" w:rsidP="004F2092">
      <w:pPr>
        <w:pStyle w:val="Default"/>
        <w:spacing w:line="276" w:lineRule="auto"/>
        <w:jc w:val="both"/>
        <w:rPr>
          <w:rFonts w:ascii="Cambria" w:hAnsi="Cambria"/>
          <w:bCs/>
        </w:rPr>
      </w:pPr>
      <w:r>
        <w:rPr>
          <w:rFonts w:ascii="Cambria" w:hAnsi="Cambria"/>
          <w:bCs/>
        </w:rPr>
        <w:lastRenderedPageBreak/>
        <w:t xml:space="preserve">The influence of body mass on dive durations was originally questioned in ectotherms </w: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 </w:instrText>
      </w:r>
      <w:r>
        <w:rPr>
          <w:rFonts w:ascii="Cambria" w:hAnsi="Cambria"/>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(Brischoux et al., 2008; Campbell et al., 2010b)</w:t>
      </w:r>
      <w:r>
        <w:rPr>
          <w:rFonts w:ascii="Cambria" w:hAnsi="Cambria"/>
          <w:bCs/>
        </w:rPr>
        <w:fldChar w:fldCharType="end"/>
      </w:r>
      <w:r>
        <w:rPr>
          <w:rFonts w:ascii="Cambria" w:hAnsi="Cambria"/>
          <w:bCs/>
        </w:rPr>
        <w:t xml:space="preserve">, however </w: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 </w:instrText>
      </w:r>
      <w:r>
        <w:rPr>
          <w:rFonts w:ascii="Cambria" w:hAnsi="Cambria"/>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Pr>
          <w:rFonts w:ascii="Cambria" w:hAnsi="Cambria"/>
          <w:bCs/>
        </w:rPr>
        <w:instrText xml:space="preserve"> ADDIN EN.CITE.DATA </w:instrText>
      </w:r>
      <w:r>
        <w:rPr>
          <w:rFonts w:ascii="Cambria" w:hAnsi="Cambria"/>
          <w:bCs/>
        </w:rPr>
      </w:r>
      <w:r>
        <w:rPr>
          <w:rFonts w:ascii="Cambria" w:hAnsi="Cambria"/>
          <w:bCs/>
        </w:rPr>
        <w:fldChar w:fldCharType="end"/>
      </w:r>
      <w:r>
        <w:rPr>
          <w:rFonts w:ascii="Cambria" w:hAnsi="Cambria"/>
          <w:bCs/>
        </w:rPr>
      </w:r>
      <w:r>
        <w:rPr>
          <w:rFonts w:ascii="Cambria" w:hAnsi="Cambria"/>
          <w:bCs/>
        </w:rPr>
        <w:fldChar w:fldCharType="separate"/>
      </w:r>
      <w:r>
        <w:rPr>
          <w:rFonts w:ascii="Cambria" w:hAnsi="Cambria"/>
          <w:bCs/>
          <w:noProof/>
        </w:rPr>
        <w:t>Hayward et al. (2016)</w:t>
      </w:r>
      <w:r>
        <w:rPr>
          <w:rFonts w:ascii="Cambria" w:hAnsi="Cambria"/>
          <w:bCs/>
        </w:rPr>
        <w:fldChar w:fldCharType="end"/>
      </w:r>
      <w:r>
        <w:rPr>
          <w:rFonts w:ascii="Cambria" w:hAnsi="Cambria"/>
          <w:bCs/>
        </w:rPr>
        <w:t xml:space="preserve"> found that after controlling for the effect of temperature, dive durations increase as a power law with body mass. </w:t>
      </w:r>
    </w:p>
    <w:p w14:paraId="3F4C49A4" w14:textId="77777777" w:rsidR="004F2092" w:rsidRDefault="004F2092" w:rsidP="004F2092">
      <w:pPr>
        <w:pStyle w:val="Default"/>
        <w:spacing w:line="276" w:lineRule="auto"/>
        <w:jc w:val="both"/>
        <w:rPr>
          <w:rFonts w:ascii="Cambria" w:hAnsi="Cambria"/>
          <w:bCs/>
        </w:rPr>
      </w:pPr>
    </w:p>
    <w:p w14:paraId="6CB1F304" w14:textId="77777777" w:rsidR="004F2092" w:rsidRDefault="004F2092" w:rsidP="004F2092">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77777777" w:rsidR="00F875C4" w:rsidRPr="004F2092" w:rsidRDefault="00F875C4">
      <w:pPr>
        <w:rPr>
          <w:b/>
          <w:bCs/>
          <w:lang w:val="en-US"/>
        </w:rPr>
      </w:pPr>
    </w:p>
    <w:sectPr w:rsidR="00F875C4" w:rsidRPr="004F20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9EE28" w14:textId="77777777" w:rsidR="00376FEB" w:rsidRDefault="00376FEB" w:rsidP="00C83F0C">
      <w:pPr>
        <w:spacing w:after="0" w:line="240" w:lineRule="auto"/>
      </w:pPr>
      <w:r>
        <w:separator/>
      </w:r>
    </w:p>
  </w:endnote>
  <w:endnote w:type="continuationSeparator" w:id="0">
    <w:p w14:paraId="14ED6C77" w14:textId="77777777" w:rsidR="00376FEB" w:rsidRDefault="00376FEB"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3D314" w14:textId="77777777" w:rsidR="00376FEB" w:rsidRDefault="00376FEB" w:rsidP="00C83F0C">
      <w:pPr>
        <w:spacing w:after="0" w:line="240" w:lineRule="auto"/>
      </w:pPr>
      <w:r>
        <w:separator/>
      </w:r>
    </w:p>
  </w:footnote>
  <w:footnote w:type="continuationSeparator" w:id="0">
    <w:p w14:paraId="1DBCA410" w14:textId="77777777" w:rsidR="00376FEB" w:rsidRDefault="00376FEB"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record-ids&gt;&lt;/item&gt;&lt;/Libraries&gt;"/>
  </w:docVars>
  <w:rsids>
    <w:rsidRoot w:val="009C37BA"/>
    <w:rsid w:val="000159E5"/>
    <w:rsid w:val="000328C2"/>
    <w:rsid w:val="000519C8"/>
    <w:rsid w:val="00052B36"/>
    <w:rsid w:val="00056988"/>
    <w:rsid w:val="000603E8"/>
    <w:rsid w:val="00077A37"/>
    <w:rsid w:val="0008115F"/>
    <w:rsid w:val="00083FF6"/>
    <w:rsid w:val="00091113"/>
    <w:rsid w:val="000B49FB"/>
    <w:rsid w:val="000B5BC0"/>
    <w:rsid w:val="000B7A78"/>
    <w:rsid w:val="000C176F"/>
    <w:rsid w:val="000C44F4"/>
    <w:rsid w:val="000C7AD9"/>
    <w:rsid w:val="000E517A"/>
    <w:rsid w:val="00106ACC"/>
    <w:rsid w:val="00121A45"/>
    <w:rsid w:val="00141F52"/>
    <w:rsid w:val="00144D63"/>
    <w:rsid w:val="00146D5F"/>
    <w:rsid w:val="00166B01"/>
    <w:rsid w:val="0017136E"/>
    <w:rsid w:val="00171879"/>
    <w:rsid w:val="001849B8"/>
    <w:rsid w:val="001E2D8B"/>
    <w:rsid w:val="00213937"/>
    <w:rsid w:val="00244AFF"/>
    <w:rsid w:val="00246125"/>
    <w:rsid w:val="00262804"/>
    <w:rsid w:val="00293E9A"/>
    <w:rsid w:val="002A19AE"/>
    <w:rsid w:val="002A695D"/>
    <w:rsid w:val="002E381E"/>
    <w:rsid w:val="002F50C6"/>
    <w:rsid w:val="00301259"/>
    <w:rsid w:val="00376FEB"/>
    <w:rsid w:val="003A3556"/>
    <w:rsid w:val="003A7573"/>
    <w:rsid w:val="003C1F47"/>
    <w:rsid w:val="003C4B51"/>
    <w:rsid w:val="00413304"/>
    <w:rsid w:val="0041365D"/>
    <w:rsid w:val="00417161"/>
    <w:rsid w:val="004740EA"/>
    <w:rsid w:val="00490F1A"/>
    <w:rsid w:val="004C619A"/>
    <w:rsid w:val="004E0B02"/>
    <w:rsid w:val="004E3B0B"/>
    <w:rsid w:val="004E5FF4"/>
    <w:rsid w:val="004F2092"/>
    <w:rsid w:val="004F7936"/>
    <w:rsid w:val="00510003"/>
    <w:rsid w:val="00566F4D"/>
    <w:rsid w:val="00574FD1"/>
    <w:rsid w:val="005932EA"/>
    <w:rsid w:val="005C62FF"/>
    <w:rsid w:val="005C750A"/>
    <w:rsid w:val="005F138F"/>
    <w:rsid w:val="00672C45"/>
    <w:rsid w:val="006965C6"/>
    <w:rsid w:val="006B30C7"/>
    <w:rsid w:val="006D057B"/>
    <w:rsid w:val="006F1C3C"/>
    <w:rsid w:val="0074770C"/>
    <w:rsid w:val="00776FAE"/>
    <w:rsid w:val="00784BE9"/>
    <w:rsid w:val="00786A7B"/>
    <w:rsid w:val="007C3624"/>
    <w:rsid w:val="007C4DCE"/>
    <w:rsid w:val="007D6E51"/>
    <w:rsid w:val="007E5CD1"/>
    <w:rsid w:val="007F27DC"/>
    <w:rsid w:val="0082230C"/>
    <w:rsid w:val="00844493"/>
    <w:rsid w:val="00852954"/>
    <w:rsid w:val="008547A7"/>
    <w:rsid w:val="0086468E"/>
    <w:rsid w:val="00892B99"/>
    <w:rsid w:val="008B142A"/>
    <w:rsid w:val="008B1EB6"/>
    <w:rsid w:val="008B25E0"/>
    <w:rsid w:val="008C3A19"/>
    <w:rsid w:val="008D5249"/>
    <w:rsid w:val="008E2512"/>
    <w:rsid w:val="009030B7"/>
    <w:rsid w:val="009146A0"/>
    <w:rsid w:val="00925E8F"/>
    <w:rsid w:val="0093294D"/>
    <w:rsid w:val="0094293D"/>
    <w:rsid w:val="00961928"/>
    <w:rsid w:val="00963CAF"/>
    <w:rsid w:val="00980B0A"/>
    <w:rsid w:val="009A7ABA"/>
    <w:rsid w:val="009C37BA"/>
    <w:rsid w:val="009D00BD"/>
    <w:rsid w:val="00A06F87"/>
    <w:rsid w:val="00A171BB"/>
    <w:rsid w:val="00A21C34"/>
    <w:rsid w:val="00A367C3"/>
    <w:rsid w:val="00A6416E"/>
    <w:rsid w:val="00A708D9"/>
    <w:rsid w:val="00A95BBA"/>
    <w:rsid w:val="00AA023A"/>
    <w:rsid w:val="00AB1D7B"/>
    <w:rsid w:val="00AC5FEF"/>
    <w:rsid w:val="00AC67A8"/>
    <w:rsid w:val="00AD75AD"/>
    <w:rsid w:val="00AE3E85"/>
    <w:rsid w:val="00AE6208"/>
    <w:rsid w:val="00B04C31"/>
    <w:rsid w:val="00B13896"/>
    <w:rsid w:val="00B155A3"/>
    <w:rsid w:val="00B16CEA"/>
    <w:rsid w:val="00B216C1"/>
    <w:rsid w:val="00B22B30"/>
    <w:rsid w:val="00B2582B"/>
    <w:rsid w:val="00B27B5F"/>
    <w:rsid w:val="00B27F02"/>
    <w:rsid w:val="00B5718E"/>
    <w:rsid w:val="00B848D8"/>
    <w:rsid w:val="00B95894"/>
    <w:rsid w:val="00B973A2"/>
    <w:rsid w:val="00BB4644"/>
    <w:rsid w:val="00BB5E84"/>
    <w:rsid w:val="00C20CC0"/>
    <w:rsid w:val="00C40E44"/>
    <w:rsid w:val="00C50815"/>
    <w:rsid w:val="00C54C14"/>
    <w:rsid w:val="00C62598"/>
    <w:rsid w:val="00C631FA"/>
    <w:rsid w:val="00C70510"/>
    <w:rsid w:val="00C71A9C"/>
    <w:rsid w:val="00C7205F"/>
    <w:rsid w:val="00C83F0C"/>
    <w:rsid w:val="00C846C6"/>
    <w:rsid w:val="00C86354"/>
    <w:rsid w:val="00CC6D18"/>
    <w:rsid w:val="00CF53ED"/>
    <w:rsid w:val="00D111FC"/>
    <w:rsid w:val="00D12BC4"/>
    <w:rsid w:val="00D22A40"/>
    <w:rsid w:val="00D24004"/>
    <w:rsid w:val="00D27F80"/>
    <w:rsid w:val="00D42B63"/>
    <w:rsid w:val="00D44216"/>
    <w:rsid w:val="00D71C4D"/>
    <w:rsid w:val="00D87220"/>
    <w:rsid w:val="00DA6A17"/>
    <w:rsid w:val="00DE113E"/>
    <w:rsid w:val="00DE2BB6"/>
    <w:rsid w:val="00DE505B"/>
    <w:rsid w:val="00DF3CE2"/>
    <w:rsid w:val="00DF66E6"/>
    <w:rsid w:val="00E063C0"/>
    <w:rsid w:val="00E06B9E"/>
    <w:rsid w:val="00E11854"/>
    <w:rsid w:val="00E17A80"/>
    <w:rsid w:val="00E548C0"/>
    <w:rsid w:val="00E63079"/>
    <w:rsid w:val="00E71CAC"/>
    <w:rsid w:val="00EC17BA"/>
    <w:rsid w:val="00ED3C93"/>
    <w:rsid w:val="00EF4602"/>
    <w:rsid w:val="00F3082E"/>
    <w:rsid w:val="00F40D08"/>
    <w:rsid w:val="00F64F36"/>
    <w:rsid w:val="00F66963"/>
    <w:rsid w:val="00F67CBF"/>
    <w:rsid w:val="00F83D9C"/>
    <w:rsid w:val="00F85831"/>
    <w:rsid w:val="00F875C4"/>
    <w:rsid w:val="00FB06C3"/>
    <w:rsid w:val="00FB595F"/>
    <w:rsid w:val="00FB69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0DF0EC86-5B1E-46DF-9C65-C86D14A5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A98B5-3747-43E5-9D7F-900FE539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13</Pages>
  <Words>7917</Words>
  <Characters>45131</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53</cp:revision>
  <dcterms:created xsi:type="dcterms:W3CDTF">2020-03-31T01:45:00Z</dcterms:created>
  <dcterms:modified xsi:type="dcterms:W3CDTF">2020-04-06T06:25:00Z</dcterms:modified>
</cp:coreProperties>
</file>